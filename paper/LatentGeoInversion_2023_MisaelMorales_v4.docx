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422" w:rsidRPr="00DC390C" w:rsidRDefault="007B50B5" w:rsidP="00BF0BA3">
      <w:pPr>
        <w:rPr>
          <w:b/>
          <w:bCs/>
          <w:iCs/>
          <w:sz w:val="24"/>
          <w:szCs w:val="24"/>
        </w:rPr>
      </w:pPr>
      <w:r w:rsidRPr="00DC390C">
        <w:rPr>
          <w:b/>
          <w:bCs/>
          <w:iCs/>
          <w:sz w:val="24"/>
          <w:szCs w:val="24"/>
        </w:rPr>
        <w:t>Latent-</w:t>
      </w:r>
      <w:r w:rsidR="004842B1" w:rsidRPr="00DC390C">
        <w:rPr>
          <w:b/>
          <w:bCs/>
          <w:iCs/>
          <w:sz w:val="24"/>
          <w:szCs w:val="24"/>
        </w:rPr>
        <w:t xml:space="preserve">space variational inversion </w:t>
      </w:r>
      <w:r w:rsidR="00C755D8">
        <w:rPr>
          <w:b/>
          <w:bCs/>
          <w:iCs/>
          <w:sz w:val="24"/>
          <w:szCs w:val="24"/>
        </w:rPr>
        <w:t>for</w:t>
      </w:r>
      <w:r w:rsidR="00DC390C" w:rsidRPr="00DC390C">
        <w:rPr>
          <w:b/>
          <w:bCs/>
          <w:iCs/>
          <w:sz w:val="24"/>
          <w:szCs w:val="24"/>
        </w:rPr>
        <w:t xml:space="preserve"> </w:t>
      </w:r>
      <w:r w:rsidR="00DC390C">
        <w:rPr>
          <w:b/>
          <w:bCs/>
          <w:iCs/>
          <w:sz w:val="24"/>
          <w:szCs w:val="24"/>
        </w:rPr>
        <w:t>geologic models</w:t>
      </w:r>
      <w:r w:rsidR="00DC390C" w:rsidRPr="00DC390C">
        <w:rPr>
          <w:b/>
          <w:bCs/>
          <w:iCs/>
          <w:sz w:val="24"/>
          <w:szCs w:val="24"/>
        </w:rPr>
        <w:t xml:space="preserve"> from multi-source dynamic data</w:t>
      </w:r>
    </w:p>
    <w:p w:rsidR="00B00422" w:rsidRPr="00B00422" w:rsidRDefault="00BF322C" w:rsidP="008A1BF8">
      <w:pPr>
        <w:jc w:val="both"/>
        <w:rPr>
          <w:iCs/>
          <w:sz w:val="24"/>
          <w:szCs w:val="24"/>
        </w:rPr>
      </w:pPr>
      <w:del w:id="0" w:author="Pyrcz, Michael" w:date="2023-03-21T15:14:00Z">
        <w:r w:rsidDel="00082818">
          <w:rPr>
            <w:iCs/>
            <w:sz w:val="24"/>
            <w:szCs w:val="24"/>
          </w:rPr>
          <w:delText xml:space="preserve">Authors: </w:delText>
        </w:r>
      </w:del>
      <w:r w:rsidR="00B00422">
        <w:rPr>
          <w:iCs/>
          <w:sz w:val="24"/>
          <w:szCs w:val="24"/>
        </w:rPr>
        <w:t>Misael M. Morales</w:t>
      </w:r>
      <w:ins w:id="1" w:author="Pyrcz, Michael" w:date="2023-03-21T15:13:00Z">
        <w:r w:rsidR="00082818" w:rsidRPr="00082818">
          <w:rPr>
            <w:iCs/>
            <w:sz w:val="24"/>
            <w:szCs w:val="24"/>
            <w:vertAlign w:val="superscript"/>
            <w:rPrChange w:id="2" w:author="Pyrcz, Michael" w:date="2023-03-21T15:13:00Z">
              <w:rPr>
                <w:iCs/>
                <w:sz w:val="24"/>
                <w:szCs w:val="24"/>
              </w:rPr>
            </w:rPrChange>
          </w:rPr>
          <w:t>1</w:t>
        </w:r>
      </w:ins>
      <w:r w:rsidR="00B00422">
        <w:rPr>
          <w:iCs/>
          <w:sz w:val="24"/>
          <w:szCs w:val="24"/>
        </w:rPr>
        <w:t>, Michael J. Pyrcz</w:t>
      </w:r>
      <w:ins w:id="3" w:author="Pyrcz, Michael" w:date="2023-03-21T15:13:00Z">
        <w:r w:rsidR="00082818" w:rsidRPr="00082818">
          <w:rPr>
            <w:iCs/>
            <w:sz w:val="24"/>
            <w:szCs w:val="24"/>
            <w:vertAlign w:val="superscript"/>
            <w:rPrChange w:id="4" w:author="Pyrcz, Michael" w:date="2023-03-21T15:13:00Z">
              <w:rPr>
                <w:iCs/>
                <w:sz w:val="24"/>
                <w:szCs w:val="24"/>
              </w:rPr>
            </w:rPrChange>
          </w:rPr>
          <w:t>1,2</w:t>
        </w:r>
      </w:ins>
      <w:r w:rsidR="00B00422">
        <w:rPr>
          <w:iCs/>
          <w:sz w:val="24"/>
          <w:szCs w:val="24"/>
        </w:rPr>
        <w:t>, Carlos Torres-Verdín</w:t>
      </w:r>
      <w:ins w:id="5" w:author="Pyrcz, Michael" w:date="2023-03-21T15:13:00Z">
        <w:r w:rsidR="00082818" w:rsidRPr="00082818">
          <w:rPr>
            <w:iCs/>
            <w:sz w:val="24"/>
            <w:szCs w:val="24"/>
            <w:vertAlign w:val="superscript"/>
            <w:rPrChange w:id="6" w:author="Pyrcz, Michael" w:date="2023-03-21T15:13:00Z">
              <w:rPr>
                <w:iCs/>
                <w:sz w:val="24"/>
                <w:szCs w:val="24"/>
              </w:rPr>
            </w:rPrChange>
          </w:rPr>
          <w:t>1,2</w:t>
        </w:r>
      </w:ins>
    </w:p>
    <w:p w:rsidR="005F32BA" w:rsidRDefault="005F32BA" w:rsidP="008A1BF8">
      <w:pPr>
        <w:jc w:val="both"/>
        <w:rPr>
          <w:b/>
          <w:bCs/>
          <w:iCs/>
          <w:sz w:val="24"/>
          <w:szCs w:val="24"/>
          <w:u w:val="single"/>
        </w:rPr>
      </w:pPr>
    </w:p>
    <w:p w:rsidR="00082818" w:rsidRDefault="00082818" w:rsidP="008A1BF8">
      <w:pPr>
        <w:jc w:val="both"/>
        <w:rPr>
          <w:ins w:id="7" w:author="Pyrcz, Michael" w:date="2023-03-21T15:14:00Z"/>
          <w:b/>
          <w:bCs/>
          <w:iCs/>
          <w:sz w:val="24"/>
          <w:szCs w:val="24"/>
          <w:u w:val="single"/>
        </w:rPr>
      </w:pPr>
      <w:ins w:id="8" w:author="Pyrcz, Michael" w:date="2023-03-21T15:14:00Z">
        <w:r>
          <w:rPr>
            <w:b/>
            <w:bCs/>
            <w:iCs/>
            <w:sz w:val="24"/>
            <w:szCs w:val="24"/>
            <w:u w:val="single"/>
          </w:rPr>
          <w:t>1 – Cockrell School of Engineering, The University of Texas at Austin, Austin, TX, USA</w:t>
        </w:r>
      </w:ins>
    </w:p>
    <w:p w:rsidR="00082818" w:rsidRDefault="00082818" w:rsidP="008A1BF8">
      <w:pPr>
        <w:jc w:val="both"/>
        <w:rPr>
          <w:ins w:id="9" w:author="Pyrcz, Michael" w:date="2023-03-21T15:13:00Z"/>
          <w:b/>
          <w:bCs/>
          <w:iCs/>
          <w:sz w:val="24"/>
          <w:szCs w:val="24"/>
          <w:u w:val="single"/>
        </w:rPr>
      </w:pPr>
      <w:ins w:id="10" w:author="Pyrcz, Michael" w:date="2023-03-21T15:14:00Z">
        <w:r>
          <w:rPr>
            <w:b/>
            <w:bCs/>
            <w:iCs/>
            <w:sz w:val="24"/>
            <w:szCs w:val="24"/>
            <w:u w:val="single"/>
          </w:rPr>
          <w:t>2 – Jackson School of Geosciences, The University of Texas at Austin, Austin, TX, USA</w:t>
        </w:r>
      </w:ins>
    </w:p>
    <w:p w:rsidR="00082818" w:rsidRDefault="00082818" w:rsidP="00082818">
      <w:pPr>
        <w:jc w:val="both"/>
        <w:rPr>
          <w:ins w:id="11" w:author="Pyrcz, Michael" w:date="2023-03-21T15:13:00Z"/>
          <w:b/>
          <w:bCs/>
          <w:iCs/>
          <w:sz w:val="24"/>
          <w:szCs w:val="24"/>
          <w:u w:val="single"/>
        </w:rPr>
      </w:pPr>
    </w:p>
    <w:p w:rsidR="00082818" w:rsidRDefault="00082818">
      <w:pPr>
        <w:jc w:val="both"/>
        <w:rPr>
          <w:b/>
          <w:bCs/>
          <w:iCs/>
          <w:sz w:val="24"/>
          <w:szCs w:val="24"/>
          <w:u w:val="single"/>
        </w:rPr>
        <w:sectPr w:rsidR="00082818" w:rsidSect="00D42AF1">
          <w:headerReference w:type="even" r:id="rId8"/>
          <w:footerReference w:type="default" r:id="rId9"/>
          <w:pgSz w:w="12240" w:h="15840"/>
          <w:pgMar w:top="1440" w:right="1440" w:bottom="1440" w:left="1440" w:header="720" w:footer="720" w:gutter="0"/>
          <w:lnNumType w:countBy="1" w:restart="continuous"/>
          <w:cols w:space="720"/>
          <w:docGrid w:linePitch="360"/>
        </w:sectPr>
      </w:pPr>
    </w:p>
    <w:p w:rsidR="008A1BF8" w:rsidRDefault="008A1BF8" w:rsidP="00082818">
      <w:pPr>
        <w:jc w:val="both"/>
        <w:rPr>
          <w:ins w:id="12" w:author="Pyrcz, Michael" w:date="2023-03-21T15:15:00Z"/>
          <w:b/>
          <w:bCs/>
          <w:iCs/>
          <w:sz w:val="24"/>
          <w:szCs w:val="24"/>
          <w:u w:val="single"/>
        </w:rPr>
      </w:pPr>
      <w:r w:rsidRPr="00082818">
        <w:rPr>
          <w:b/>
          <w:bCs/>
          <w:iCs/>
          <w:sz w:val="24"/>
          <w:szCs w:val="24"/>
          <w:u w:val="single"/>
          <w:rPrChange w:id="13" w:author="Pyrcz, Michael" w:date="2023-03-21T15:15:00Z">
            <w:rPr/>
          </w:rPrChange>
        </w:rPr>
        <w:t>Introduction</w:t>
      </w:r>
    </w:p>
    <w:p w:rsidR="00082818" w:rsidRPr="00082818" w:rsidRDefault="00082818">
      <w:pPr>
        <w:jc w:val="both"/>
        <w:rPr>
          <w:b/>
          <w:bCs/>
          <w:iCs/>
          <w:sz w:val="24"/>
          <w:szCs w:val="24"/>
          <w:u w:val="single"/>
          <w:rPrChange w:id="14" w:author="Pyrcz, Michael" w:date="2023-03-21T15:15:00Z">
            <w:rPr/>
          </w:rPrChange>
        </w:rPr>
        <w:pPrChange w:id="15" w:author="Pyrcz, Michael" w:date="2023-03-21T15:15:00Z">
          <w:pPr>
            <w:pStyle w:val="ListParagraph"/>
            <w:numPr>
              <w:numId w:val="5"/>
            </w:numPr>
            <w:ind w:left="360" w:hanging="360"/>
            <w:jc w:val="both"/>
          </w:pPr>
        </w:pPrChange>
      </w:pPr>
    </w:p>
    <w:p w:rsidR="008A1BF8" w:rsidRDefault="008A1BF8" w:rsidP="008A1BF8">
      <w:pPr>
        <w:jc w:val="both"/>
        <w:rPr>
          <w:iCs/>
          <w:sz w:val="24"/>
          <w:szCs w:val="24"/>
        </w:rPr>
      </w:pPr>
      <w:r w:rsidRPr="00F929F9">
        <w:rPr>
          <w:iCs/>
          <w:sz w:val="24"/>
          <w:szCs w:val="24"/>
        </w:rPr>
        <w:t xml:space="preserve">Subsurface modeling plays a crucial role in the characterization and forecasting of energy resources. </w:t>
      </w:r>
      <w:ins w:id="16" w:author="Pyrcz, Michael" w:date="2023-03-21T15:53:00Z">
        <w:r w:rsidR="003A359B">
          <w:rPr>
            <w:iCs/>
            <w:sz w:val="24"/>
            <w:szCs w:val="24"/>
          </w:rPr>
          <w:t xml:space="preserve">CITATION </w:t>
        </w:r>
      </w:ins>
      <w:r w:rsidR="00290F51">
        <w:rPr>
          <w:iCs/>
          <w:sz w:val="24"/>
          <w:szCs w:val="24"/>
        </w:rPr>
        <w:t>Subsurface modeling is the i</w:t>
      </w:r>
      <w:r w:rsidR="005F32BA">
        <w:rPr>
          <w:iCs/>
          <w:sz w:val="24"/>
          <w:szCs w:val="24"/>
        </w:rPr>
        <w:t>ntegrat</w:t>
      </w:r>
      <w:r w:rsidR="00290F51">
        <w:rPr>
          <w:iCs/>
          <w:sz w:val="24"/>
          <w:szCs w:val="24"/>
        </w:rPr>
        <w:t>ion of</w:t>
      </w:r>
      <w:r w:rsidR="005F32BA">
        <w:rPr>
          <w:iCs/>
          <w:sz w:val="24"/>
          <w:szCs w:val="24"/>
        </w:rPr>
        <w:t xml:space="preserve"> </w:t>
      </w:r>
      <w:r w:rsidR="00017EF8">
        <w:rPr>
          <w:iCs/>
          <w:sz w:val="24"/>
          <w:szCs w:val="24"/>
        </w:rPr>
        <w:t xml:space="preserve">all available subsurface data and knowledge </w:t>
      </w:r>
      <w:commentRangeStart w:id="17"/>
      <w:commentRangeEnd w:id="17"/>
      <w:r w:rsidR="005F32BA">
        <w:rPr>
          <w:rStyle w:val="CommentReference"/>
        </w:rPr>
        <w:commentReference w:id="17"/>
      </w:r>
      <w:r w:rsidR="00290F51">
        <w:rPr>
          <w:iCs/>
          <w:sz w:val="24"/>
          <w:szCs w:val="24"/>
        </w:rPr>
        <w:t xml:space="preserve"> </w:t>
      </w:r>
      <w:r w:rsidR="00017EF8">
        <w:rPr>
          <w:iCs/>
          <w:sz w:val="24"/>
          <w:szCs w:val="24"/>
        </w:rPr>
        <w:t>for the construction of accurate</w:t>
      </w:r>
      <w:r w:rsidRPr="00F929F9">
        <w:rPr>
          <w:iCs/>
          <w:sz w:val="24"/>
          <w:szCs w:val="24"/>
        </w:rPr>
        <w:t xml:space="preserve"> </w:t>
      </w:r>
      <w:r w:rsidR="00017EF8">
        <w:rPr>
          <w:iCs/>
          <w:sz w:val="24"/>
          <w:szCs w:val="24"/>
        </w:rPr>
        <w:t xml:space="preserve">geological feature </w:t>
      </w:r>
      <w:r w:rsidRPr="00F929F9">
        <w:rPr>
          <w:iCs/>
          <w:sz w:val="24"/>
          <w:szCs w:val="24"/>
        </w:rPr>
        <w:t xml:space="preserve">spatial </w:t>
      </w:r>
      <w:del w:id="18" w:author="Pyrcz, Michael" w:date="2023-03-21T15:15:00Z">
        <w:r w:rsidRPr="00F929F9" w:rsidDel="00082818">
          <w:rPr>
            <w:iCs/>
            <w:sz w:val="24"/>
            <w:szCs w:val="24"/>
          </w:rPr>
          <w:delText xml:space="preserve">distribution </w:delText>
        </w:r>
      </w:del>
      <w:r w:rsidR="00017EF8">
        <w:rPr>
          <w:iCs/>
          <w:sz w:val="24"/>
          <w:szCs w:val="24"/>
        </w:rPr>
        <w:t xml:space="preserve">uncertainty models to support accurate </w:t>
      </w:r>
      <w:r w:rsidRPr="00F929F9">
        <w:rPr>
          <w:iCs/>
          <w:sz w:val="24"/>
          <w:szCs w:val="24"/>
        </w:rPr>
        <w:t xml:space="preserve">flow response </w:t>
      </w:r>
      <w:r w:rsidR="00017EF8">
        <w:rPr>
          <w:iCs/>
          <w:sz w:val="24"/>
          <w:szCs w:val="24"/>
        </w:rPr>
        <w:t xml:space="preserve">forecasts </w:t>
      </w:r>
      <w:ins w:id="19" w:author="Pyrcz, Michael" w:date="2023-03-21T15:16:00Z">
        <w:r w:rsidR="00082818">
          <w:rPr>
            <w:iCs/>
            <w:sz w:val="24"/>
            <w:szCs w:val="24"/>
          </w:rPr>
          <w:t>to support</w:t>
        </w:r>
      </w:ins>
      <w:del w:id="20" w:author="Pyrcz, Michael" w:date="2023-03-21T15:16:00Z">
        <w:r w:rsidR="00017EF8" w:rsidDel="00082818">
          <w:rPr>
            <w:iCs/>
            <w:sz w:val="24"/>
            <w:szCs w:val="24"/>
          </w:rPr>
          <w:delText>for</w:delText>
        </w:r>
      </w:del>
      <w:r w:rsidR="00017EF8">
        <w:rPr>
          <w:iCs/>
          <w:sz w:val="24"/>
          <w:szCs w:val="24"/>
        </w:rPr>
        <w:t xml:space="preserve"> optimum development decision making</w:t>
      </w:r>
      <w:r w:rsidRPr="00F929F9">
        <w:rPr>
          <w:iCs/>
          <w:sz w:val="24"/>
          <w:szCs w:val="24"/>
        </w:rPr>
        <w:t xml:space="preserve">. </w:t>
      </w:r>
      <w:ins w:id="21" w:author="Pyrcz, Michael" w:date="2023-03-21T15:17:00Z">
        <w:r w:rsidR="00082818">
          <w:rPr>
            <w:iCs/>
            <w:sz w:val="24"/>
            <w:szCs w:val="24"/>
          </w:rPr>
          <w:t>Subsurface modeling is challenged by</w:t>
        </w:r>
      </w:ins>
      <w:del w:id="22" w:author="Pyrcz, Michael" w:date="2023-03-21T15:17:00Z">
        <w:r w:rsidRPr="00F929F9" w:rsidDel="00082818">
          <w:rPr>
            <w:iCs/>
            <w:sz w:val="24"/>
            <w:szCs w:val="24"/>
          </w:rPr>
          <w:delText>However, it is difficult to describe subsurface formation</w:delText>
        </w:r>
        <w:r w:rsidR="00ED6593" w:rsidDel="00082818">
          <w:rPr>
            <w:iCs/>
            <w:sz w:val="24"/>
            <w:szCs w:val="24"/>
          </w:rPr>
          <w:delText>s</w:delText>
        </w:r>
        <w:r w:rsidRPr="00F929F9" w:rsidDel="00082818">
          <w:rPr>
            <w:iCs/>
            <w:sz w:val="24"/>
            <w:szCs w:val="24"/>
          </w:rPr>
          <w:delText xml:space="preserve"> and the distribution of geologic </w:delText>
        </w:r>
        <w:r w:rsidR="00017EF8" w:rsidDel="00082818">
          <w:rPr>
            <w:iCs/>
            <w:sz w:val="24"/>
            <w:szCs w:val="24"/>
          </w:rPr>
          <w:delText>features</w:delText>
        </w:r>
        <w:r w:rsidRPr="00F929F9" w:rsidDel="00082818">
          <w:rPr>
            <w:iCs/>
            <w:sz w:val="24"/>
            <w:szCs w:val="24"/>
          </w:rPr>
          <w:delText xml:space="preserve"> due to their</w:delText>
        </w:r>
      </w:del>
      <w:r w:rsidRPr="00F929F9">
        <w:rPr>
          <w:iCs/>
          <w:sz w:val="24"/>
          <w:szCs w:val="24"/>
        </w:rPr>
        <w:t xml:space="preserve"> inherent </w:t>
      </w:r>
      <w:r w:rsidR="00017EF8">
        <w:rPr>
          <w:iCs/>
          <w:sz w:val="24"/>
          <w:szCs w:val="24"/>
        </w:rPr>
        <w:t>sparse sampling,</w:t>
      </w:r>
      <w:ins w:id="23" w:author="Pyrcz, Michael" w:date="2023-03-21T15:19:00Z">
        <w:r w:rsidR="00082818">
          <w:rPr>
            <w:iCs/>
            <w:sz w:val="24"/>
            <w:szCs w:val="24"/>
          </w:rPr>
          <w:t xml:space="preserve"> combined with</w:t>
        </w:r>
      </w:ins>
      <w:r w:rsidR="00017EF8">
        <w:rPr>
          <w:iCs/>
          <w:sz w:val="24"/>
          <w:szCs w:val="24"/>
        </w:rPr>
        <w:t xml:space="preserve"> </w:t>
      </w:r>
      <w:ins w:id="24" w:author="Pyrcz, Michael" w:date="2023-03-21T15:19:00Z">
        <w:r w:rsidR="00082818">
          <w:rPr>
            <w:iCs/>
            <w:sz w:val="24"/>
            <w:szCs w:val="24"/>
          </w:rPr>
          <w:t xml:space="preserve">geological feature </w:t>
        </w:r>
      </w:ins>
      <w:r w:rsidRPr="00F929F9">
        <w:rPr>
          <w:iCs/>
          <w:sz w:val="24"/>
          <w:szCs w:val="24"/>
        </w:rPr>
        <w:t>non-</w:t>
      </w:r>
      <w:r w:rsidR="003C18A8" w:rsidRPr="00F929F9">
        <w:rPr>
          <w:iCs/>
          <w:sz w:val="24"/>
          <w:szCs w:val="24"/>
        </w:rPr>
        <w:t>stationarity</w:t>
      </w:r>
      <w:del w:id="25" w:author="Pyrcz, Michael" w:date="2023-03-21T15:19:00Z">
        <w:r w:rsidR="003C18A8" w:rsidRPr="00F929F9" w:rsidDel="00082818">
          <w:rPr>
            <w:iCs/>
            <w:sz w:val="24"/>
            <w:szCs w:val="24"/>
          </w:rPr>
          <w:delText>,</w:delText>
        </w:r>
      </w:del>
      <w:r w:rsidRPr="00F929F9">
        <w:rPr>
          <w:iCs/>
          <w:sz w:val="24"/>
          <w:szCs w:val="24"/>
        </w:rPr>
        <w:t xml:space="preserve"> and heterogeneity. </w:t>
      </w:r>
      <w:ins w:id="26" w:author="Pyrcz, Michael" w:date="2023-03-21T15:53:00Z">
        <w:r w:rsidR="003A359B">
          <w:rPr>
            <w:iCs/>
            <w:sz w:val="24"/>
            <w:szCs w:val="24"/>
          </w:rPr>
          <w:t xml:space="preserve">CITATION </w:t>
        </w:r>
      </w:ins>
      <w:r w:rsidRPr="00F929F9">
        <w:rPr>
          <w:iCs/>
          <w:sz w:val="24"/>
          <w:szCs w:val="24"/>
        </w:rPr>
        <w:t xml:space="preserve">Furthermore, </w:t>
      </w:r>
      <w:r w:rsidR="00290F51">
        <w:rPr>
          <w:iCs/>
          <w:sz w:val="24"/>
          <w:szCs w:val="24"/>
        </w:rPr>
        <w:t xml:space="preserve">the integration of </w:t>
      </w:r>
      <w:r w:rsidR="00290F51" w:rsidRPr="00F929F9">
        <w:rPr>
          <w:iCs/>
          <w:sz w:val="24"/>
          <w:szCs w:val="24"/>
        </w:rPr>
        <w:t>dynamic response data measurements</w:t>
      </w:r>
      <w:r w:rsidR="00290F51">
        <w:rPr>
          <w:iCs/>
          <w:sz w:val="24"/>
          <w:szCs w:val="24"/>
        </w:rPr>
        <w:t xml:space="preserve"> in </w:t>
      </w:r>
      <w:r w:rsidR="00017EF8">
        <w:rPr>
          <w:iCs/>
          <w:sz w:val="24"/>
          <w:szCs w:val="24"/>
        </w:rPr>
        <w:t>subsurface modeling</w:t>
      </w:r>
      <w:r w:rsidR="00290F51">
        <w:rPr>
          <w:iCs/>
          <w:sz w:val="24"/>
          <w:szCs w:val="24"/>
        </w:rPr>
        <w:t xml:space="preserve"> to </w:t>
      </w:r>
      <w:r w:rsidR="003C18A8">
        <w:rPr>
          <w:iCs/>
          <w:sz w:val="24"/>
          <w:szCs w:val="24"/>
        </w:rPr>
        <w:t xml:space="preserve">reconstruct </w:t>
      </w:r>
      <w:r w:rsidR="00E50542">
        <w:rPr>
          <w:iCs/>
          <w:sz w:val="24"/>
          <w:szCs w:val="24"/>
        </w:rPr>
        <w:t>spatial features</w:t>
      </w:r>
      <w:r w:rsidR="00290F51">
        <w:rPr>
          <w:iCs/>
          <w:sz w:val="24"/>
          <w:szCs w:val="24"/>
        </w:rPr>
        <w:t xml:space="preserve"> </w:t>
      </w:r>
      <w:r w:rsidRPr="00F929F9">
        <w:rPr>
          <w:iCs/>
          <w:sz w:val="24"/>
          <w:szCs w:val="24"/>
        </w:rPr>
        <w:t>is an ill-posed and extremely underdetermined inverse problem</w:t>
      </w:r>
      <w:r w:rsidR="00290F51">
        <w:rPr>
          <w:iCs/>
          <w:sz w:val="24"/>
          <w:szCs w:val="24"/>
        </w:rPr>
        <w:t>.</w:t>
      </w:r>
      <w:ins w:id="27" w:author="Pyrcz, Michael" w:date="2023-03-21T15:53:00Z">
        <w:r w:rsidR="003A359B">
          <w:rPr>
            <w:iCs/>
            <w:sz w:val="24"/>
            <w:szCs w:val="24"/>
          </w:rPr>
          <w:t xml:space="preserve"> </w:t>
        </w:r>
      </w:ins>
      <w:ins w:id="28" w:author="Pyrcz, Michael" w:date="2023-03-21T15:54:00Z">
        <w:r w:rsidR="003A359B">
          <w:rPr>
            <w:iCs/>
            <w:sz w:val="24"/>
            <w:szCs w:val="24"/>
          </w:rPr>
          <w:t>CITATION</w:t>
        </w:r>
      </w:ins>
      <w:r w:rsidR="00E50542">
        <w:rPr>
          <w:iCs/>
          <w:sz w:val="24"/>
          <w:szCs w:val="24"/>
        </w:rPr>
        <w:t xml:space="preserve"> </w:t>
      </w:r>
      <w:r>
        <w:rPr>
          <w:iCs/>
          <w:sz w:val="24"/>
          <w:szCs w:val="24"/>
        </w:rPr>
        <w:t>Most geologic</w:t>
      </w:r>
      <w:ins w:id="29" w:author="Pyrcz, Michael" w:date="2023-03-21T15:19:00Z">
        <w:r w:rsidR="00082818">
          <w:rPr>
            <w:iCs/>
            <w:sz w:val="24"/>
            <w:szCs w:val="24"/>
          </w:rPr>
          <w:t>al</w:t>
        </w:r>
      </w:ins>
      <w:r>
        <w:rPr>
          <w:iCs/>
          <w:sz w:val="24"/>
          <w:szCs w:val="24"/>
        </w:rPr>
        <w:t xml:space="preserve"> </w:t>
      </w:r>
      <w:r w:rsidR="00290F51">
        <w:rPr>
          <w:iCs/>
          <w:sz w:val="24"/>
          <w:szCs w:val="24"/>
        </w:rPr>
        <w:t xml:space="preserve">feature </w:t>
      </w:r>
      <w:r>
        <w:rPr>
          <w:iCs/>
          <w:sz w:val="24"/>
          <w:szCs w:val="24"/>
        </w:rPr>
        <w:t xml:space="preserve">inversion techniques thus suffer from </w:t>
      </w:r>
      <w:r w:rsidR="00E50542">
        <w:rPr>
          <w:iCs/>
          <w:sz w:val="24"/>
          <w:szCs w:val="24"/>
        </w:rPr>
        <w:t xml:space="preserve">issues such as </w:t>
      </w:r>
      <w:r w:rsidR="00290F51">
        <w:rPr>
          <w:iCs/>
          <w:sz w:val="24"/>
          <w:szCs w:val="24"/>
        </w:rPr>
        <w:t xml:space="preserve">high </w:t>
      </w:r>
      <w:r>
        <w:rPr>
          <w:iCs/>
          <w:sz w:val="24"/>
          <w:szCs w:val="24"/>
        </w:rPr>
        <w:t>computational complexity</w:t>
      </w:r>
      <w:r w:rsidR="00C66A04">
        <w:rPr>
          <w:iCs/>
          <w:sz w:val="24"/>
          <w:szCs w:val="24"/>
        </w:rPr>
        <w:t xml:space="preserve"> due to the </w:t>
      </w:r>
      <w:ins w:id="30" w:author="Pyrcz, Michael" w:date="2023-03-21T15:54:00Z">
        <w:r w:rsidR="003A359B">
          <w:rPr>
            <w:iCs/>
            <w:sz w:val="24"/>
            <w:szCs w:val="24"/>
          </w:rPr>
          <w:t>volume</w:t>
        </w:r>
      </w:ins>
      <w:del w:id="31" w:author="Pyrcz, Michael" w:date="2023-03-21T15:54:00Z">
        <w:r w:rsidR="00C66A04" w:rsidDel="003A359B">
          <w:rPr>
            <w:iCs/>
            <w:sz w:val="24"/>
            <w:szCs w:val="24"/>
          </w:rPr>
          <w:delText>frequency</w:delText>
        </w:r>
      </w:del>
      <w:r w:rsidR="006A7DA8">
        <w:rPr>
          <w:iCs/>
          <w:sz w:val="24"/>
          <w:szCs w:val="24"/>
        </w:rPr>
        <w:t>, variability, and variety of measurements</w:t>
      </w:r>
      <w:r>
        <w:rPr>
          <w:iCs/>
          <w:sz w:val="24"/>
          <w:szCs w:val="24"/>
        </w:rPr>
        <w:t xml:space="preserve">, </w:t>
      </w:r>
      <w:r w:rsidR="00290F51">
        <w:rPr>
          <w:iCs/>
          <w:sz w:val="24"/>
          <w:szCs w:val="24"/>
        </w:rPr>
        <w:t xml:space="preserve">massive </w:t>
      </w:r>
      <w:r>
        <w:rPr>
          <w:iCs/>
          <w:sz w:val="24"/>
          <w:szCs w:val="24"/>
        </w:rPr>
        <w:t>parameterization</w:t>
      </w:r>
      <w:r w:rsidR="00ED2D04">
        <w:rPr>
          <w:iCs/>
          <w:sz w:val="24"/>
          <w:szCs w:val="24"/>
        </w:rPr>
        <w:t xml:space="preserve"> to generate implicit feature spaces,</w:t>
      </w:r>
      <w:r>
        <w:rPr>
          <w:iCs/>
          <w:sz w:val="24"/>
          <w:szCs w:val="24"/>
        </w:rPr>
        <w:t xml:space="preserve"> and </w:t>
      </w:r>
      <w:ins w:id="32" w:author="Pyrcz, Michael" w:date="2023-03-21T15:54:00Z">
        <w:r w:rsidR="003A359B">
          <w:rPr>
            <w:iCs/>
            <w:sz w:val="24"/>
            <w:szCs w:val="24"/>
          </w:rPr>
          <w:t xml:space="preserve">the </w:t>
        </w:r>
      </w:ins>
      <w:r w:rsidR="00290F51">
        <w:rPr>
          <w:iCs/>
          <w:sz w:val="24"/>
          <w:szCs w:val="24"/>
        </w:rPr>
        <w:t>imprecis</w:t>
      </w:r>
      <w:ins w:id="33" w:author="Pyrcz, Michael" w:date="2023-03-21T15:54:00Z">
        <w:r w:rsidR="003A359B">
          <w:rPr>
            <w:iCs/>
            <w:sz w:val="24"/>
            <w:szCs w:val="24"/>
          </w:rPr>
          <w:t>ion of</w:t>
        </w:r>
      </w:ins>
      <w:del w:id="34" w:author="Pyrcz, Michael" w:date="2023-03-21T15:54:00Z">
        <w:r w:rsidR="00290F51" w:rsidDel="003A359B">
          <w:rPr>
            <w:iCs/>
            <w:sz w:val="24"/>
            <w:szCs w:val="24"/>
          </w:rPr>
          <w:delText>e</w:delText>
        </w:r>
      </w:del>
      <w:r w:rsidR="00290F51">
        <w:rPr>
          <w:iCs/>
          <w:sz w:val="24"/>
          <w:szCs w:val="24"/>
        </w:rPr>
        <w:t xml:space="preserve"> </w:t>
      </w:r>
      <w:r>
        <w:rPr>
          <w:iCs/>
          <w:sz w:val="24"/>
          <w:szCs w:val="24"/>
        </w:rPr>
        <w:t xml:space="preserve">conditioning </w:t>
      </w:r>
      <w:commentRangeStart w:id="35"/>
      <w:r>
        <w:rPr>
          <w:iCs/>
          <w:sz w:val="24"/>
          <w:szCs w:val="24"/>
        </w:rPr>
        <w:t>techniques</w:t>
      </w:r>
      <w:commentRangeEnd w:id="35"/>
      <w:r w:rsidR="00290F51">
        <w:rPr>
          <w:rStyle w:val="CommentReference"/>
        </w:rPr>
        <w:commentReference w:id="35"/>
      </w:r>
      <w:r w:rsidR="00ED2D04">
        <w:rPr>
          <w:iCs/>
          <w:sz w:val="24"/>
          <w:szCs w:val="24"/>
        </w:rPr>
        <w:t xml:space="preserve"> for dynamic data integration and inversion</w:t>
      </w:r>
      <w:r>
        <w:rPr>
          <w:iCs/>
          <w:sz w:val="24"/>
          <w:szCs w:val="24"/>
        </w:rPr>
        <w:t>.</w:t>
      </w:r>
    </w:p>
    <w:p w:rsidR="00C01B1F" w:rsidRDefault="00C01B1F" w:rsidP="008A1BF8">
      <w:pPr>
        <w:jc w:val="both"/>
        <w:rPr>
          <w:iCs/>
          <w:sz w:val="24"/>
          <w:szCs w:val="24"/>
        </w:rPr>
      </w:pPr>
    </w:p>
    <w:p w:rsidR="00C01B1F" w:rsidRPr="00F929F9" w:rsidRDefault="00C01B1F" w:rsidP="008A1BF8">
      <w:pPr>
        <w:jc w:val="both"/>
        <w:rPr>
          <w:iCs/>
          <w:sz w:val="24"/>
          <w:szCs w:val="24"/>
        </w:rPr>
      </w:pPr>
      <w:r>
        <w:rPr>
          <w:iCs/>
          <w:sz w:val="24"/>
          <w:szCs w:val="24"/>
        </w:rPr>
        <w:t xml:space="preserve">The general problem of inversion </w:t>
      </w:r>
      <w:r w:rsidR="006922BD">
        <w:rPr>
          <w:iCs/>
          <w:sz w:val="24"/>
          <w:szCs w:val="24"/>
        </w:rPr>
        <w:t xml:space="preserve">is widely studied and applied in subsurface energy resource </w:t>
      </w:r>
      <w:proofErr w:type="spellStart"/>
      <w:proofErr w:type="gramStart"/>
      <w:r w:rsidR="006922BD">
        <w:rPr>
          <w:iCs/>
          <w:sz w:val="24"/>
          <w:szCs w:val="24"/>
        </w:rPr>
        <w:t>engineering.</w:t>
      </w:r>
      <w:ins w:id="36" w:author="Pyrcz, Michael" w:date="2023-03-21T15:53:00Z">
        <w:r w:rsidR="00142403">
          <w:rPr>
            <w:iCs/>
            <w:sz w:val="24"/>
            <w:szCs w:val="24"/>
          </w:rPr>
          <w:t>CITATION</w:t>
        </w:r>
      </w:ins>
      <w:proofErr w:type="gramEnd"/>
      <w:del w:id="37" w:author="Pyrcz, Michael" w:date="2023-03-21T15:53:00Z">
        <w:r w:rsidR="00D85EFE" w:rsidDel="00142403">
          <w:rPr>
            <w:iCs/>
            <w:sz w:val="24"/>
            <w:szCs w:val="24"/>
          </w:rPr>
          <w:delText xml:space="preserve"> </w:delText>
        </w:r>
      </w:del>
      <w:r w:rsidR="00D85EFE">
        <w:rPr>
          <w:iCs/>
          <w:sz w:val="24"/>
          <w:szCs w:val="24"/>
        </w:rPr>
        <w:t>F</w:t>
      </w:r>
      <w:r w:rsidR="008A137E">
        <w:rPr>
          <w:iCs/>
          <w:sz w:val="24"/>
          <w:szCs w:val="24"/>
        </w:rPr>
        <w:t>undamentally</w:t>
      </w:r>
      <w:proofErr w:type="spellEnd"/>
      <w:r w:rsidR="008A137E">
        <w:rPr>
          <w:iCs/>
          <w:sz w:val="24"/>
          <w:szCs w:val="24"/>
        </w:rPr>
        <w:t xml:space="preserve">, any system can be described </w:t>
      </w:r>
      <w:r w:rsidR="004356F5">
        <w:rPr>
          <w:iCs/>
          <w:sz w:val="24"/>
          <w:szCs w:val="24"/>
        </w:rPr>
        <w:t>in three steps: the parameterization of the system, the forward simulation, and the inverse mode</w:t>
      </w:r>
      <w:r w:rsidR="00CD01C0">
        <w:rPr>
          <w:iCs/>
          <w:sz w:val="24"/>
          <w:szCs w:val="24"/>
        </w:rPr>
        <w:t>l</w:t>
      </w:r>
      <w:r w:rsidR="008361E2">
        <w:rPr>
          <w:iCs/>
          <w:sz w:val="24"/>
          <w:szCs w:val="24"/>
        </w:rPr>
        <w:t xml:space="preserve"> (</w:t>
      </w:r>
      <w:proofErr w:type="spellStart"/>
      <w:r w:rsidR="008361E2">
        <w:rPr>
          <w:iCs/>
          <w:sz w:val="24"/>
          <w:szCs w:val="24"/>
        </w:rPr>
        <w:t>Tarantola</w:t>
      </w:r>
      <w:proofErr w:type="spellEnd"/>
      <w:r w:rsidR="008361E2">
        <w:rPr>
          <w:iCs/>
          <w:sz w:val="24"/>
          <w:szCs w:val="24"/>
        </w:rPr>
        <w:t xml:space="preserve">, 2005). </w:t>
      </w:r>
      <w:del w:id="38" w:author="Pyrcz, Michael" w:date="2023-03-21T16:52:00Z">
        <w:r w:rsidR="008361E2" w:rsidDel="00415EBD">
          <w:rPr>
            <w:iCs/>
            <w:sz w:val="24"/>
            <w:szCs w:val="24"/>
          </w:rPr>
          <w:delText>Any system can be described numerically through a set of parameters whose values characterize the system</w:delText>
        </w:r>
        <w:r w:rsidR="00664477" w:rsidDel="00415EBD">
          <w:rPr>
            <w:iCs/>
            <w:sz w:val="24"/>
            <w:szCs w:val="24"/>
          </w:rPr>
          <w:delText xml:space="preserve">, </w:delText>
        </w:r>
      </w:del>
      <w:proofErr w:type="spellStart"/>
      <w:ins w:id="39" w:author="Pyrcz, Michael" w:date="2023-03-21T16:53:00Z">
        <w:r w:rsidR="00415EBD">
          <w:rPr>
            <w:iCs/>
            <w:sz w:val="24"/>
            <w:szCs w:val="24"/>
          </w:rPr>
          <w:t>Fo</w:t>
        </w:r>
      </w:ins>
      <w:proofErr w:type="spellEnd"/>
      <w:del w:id="40" w:author="Pyrcz, Michael" w:date="2023-03-21T16:52:00Z">
        <w:r w:rsidR="00664477" w:rsidDel="00415EBD">
          <w:rPr>
            <w:iCs/>
            <w:sz w:val="24"/>
            <w:szCs w:val="24"/>
          </w:rPr>
          <w:delText>in this</w:delText>
        </w:r>
      </w:del>
      <w:r w:rsidR="00664477">
        <w:rPr>
          <w:iCs/>
          <w:sz w:val="24"/>
          <w:szCs w:val="24"/>
        </w:rPr>
        <w:t xml:space="preserve"> </w:t>
      </w:r>
      <w:ins w:id="41" w:author="Pyrcz, Michael" w:date="2023-03-21T16:53:00Z">
        <w:r w:rsidR="00415EBD">
          <w:rPr>
            <w:iCs/>
            <w:sz w:val="24"/>
            <w:szCs w:val="24"/>
          </w:rPr>
          <w:t xml:space="preserve">the </w:t>
        </w:r>
      </w:ins>
      <w:r w:rsidR="00664477">
        <w:rPr>
          <w:iCs/>
          <w:sz w:val="24"/>
          <w:szCs w:val="24"/>
        </w:rPr>
        <w:t xml:space="preserve">case </w:t>
      </w:r>
      <w:ins w:id="42" w:author="Pyrcz, Michael" w:date="2023-03-21T16:53:00Z">
        <w:r w:rsidR="00415EBD">
          <w:rPr>
            <w:iCs/>
            <w:sz w:val="24"/>
            <w:szCs w:val="24"/>
          </w:rPr>
          <w:t xml:space="preserve">of </w:t>
        </w:r>
      </w:ins>
      <w:del w:id="43" w:author="Pyrcz, Michael" w:date="2023-03-21T16:53:00Z">
        <w:r w:rsidR="00664477" w:rsidDel="00945174">
          <w:rPr>
            <w:iCs/>
            <w:sz w:val="24"/>
            <w:szCs w:val="24"/>
          </w:rPr>
          <w:delText xml:space="preserve">the </w:delText>
        </w:r>
      </w:del>
      <w:r w:rsidR="00664477">
        <w:rPr>
          <w:iCs/>
          <w:sz w:val="24"/>
          <w:szCs w:val="24"/>
        </w:rPr>
        <w:t>subsurface geologic feature distribution</w:t>
      </w:r>
      <w:ins w:id="44" w:author="Pyrcz, Michael" w:date="2023-03-21T16:53:00Z">
        <w:r w:rsidR="00945174">
          <w:rPr>
            <w:iCs/>
            <w:sz w:val="24"/>
            <w:szCs w:val="24"/>
          </w:rPr>
          <w:t>s the parameterization represen</w:t>
        </w:r>
      </w:ins>
      <w:ins w:id="45" w:author="Pyrcz, Michael" w:date="2023-03-21T16:54:00Z">
        <w:r w:rsidR="00945174">
          <w:rPr>
            <w:iCs/>
            <w:sz w:val="24"/>
            <w:szCs w:val="24"/>
          </w:rPr>
          <w:t>ts</w:t>
        </w:r>
      </w:ins>
      <w:ins w:id="46" w:author="Pyrcz, Michael" w:date="2023-03-21T16:53:00Z">
        <w:r w:rsidR="00945174">
          <w:rPr>
            <w:iCs/>
            <w:sz w:val="24"/>
            <w:szCs w:val="24"/>
          </w:rPr>
          <w:t xml:space="preserve"> the porosity and permeability distributions </w:t>
        </w:r>
      </w:ins>
      <w:ins w:id="47" w:author="Pyrcz, Michael" w:date="2023-03-21T16:54:00Z">
        <w:r w:rsidR="00945174">
          <w:rPr>
            <w:iCs/>
            <w:sz w:val="24"/>
            <w:szCs w:val="24"/>
          </w:rPr>
          <w:t>over the volume of investigation</w:t>
        </w:r>
      </w:ins>
      <w:del w:id="48" w:author="Pyrcz, Michael" w:date="2023-03-21T16:53:00Z">
        <w:r w:rsidR="00664477" w:rsidDel="00945174">
          <w:rPr>
            <w:iCs/>
            <w:sz w:val="24"/>
            <w:szCs w:val="24"/>
          </w:rPr>
          <w:delText>.</w:delText>
        </w:r>
      </w:del>
      <w:del w:id="49" w:author="Pyrcz, Michael" w:date="2023-03-21T16:54:00Z">
        <w:r w:rsidR="00664477" w:rsidDel="00945174">
          <w:rPr>
            <w:iCs/>
            <w:sz w:val="24"/>
            <w:szCs w:val="24"/>
          </w:rPr>
          <w:delText xml:space="preserve"> </w:delText>
        </w:r>
      </w:del>
      <w:ins w:id="50" w:author="Pyrcz, Michael" w:date="2023-03-21T16:54:00Z">
        <w:r w:rsidR="00945174">
          <w:rPr>
            <w:iCs/>
            <w:sz w:val="24"/>
            <w:szCs w:val="24"/>
          </w:rPr>
          <w:t xml:space="preserve"> and t</w:t>
        </w:r>
      </w:ins>
      <w:del w:id="51" w:author="Pyrcz, Michael" w:date="2023-03-21T16:54:00Z">
        <w:r w:rsidR="00664477" w:rsidDel="00945174">
          <w:rPr>
            <w:iCs/>
            <w:sz w:val="24"/>
            <w:szCs w:val="24"/>
          </w:rPr>
          <w:delText>T</w:delText>
        </w:r>
      </w:del>
      <w:r w:rsidR="00664477">
        <w:rPr>
          <w:iCs/>
          <w:sz w:val="24"/>
          <w:szCs w:val="24"/>
        </w:rPr>
        <w:t xml:space="preserve">he </w:t>
      </w:r>
      <w:proofErr w:type="gramStart"/>
      <w:r w:rsidR="00664477">
        <w:rPr>
          <w:iCs/>
          <w:sz w:val="24"/>
          <w:szCs w:val="24"/>
        </w:rPr>
        <w:t>forward</w:t>
      </w:r>
      <w:proofErr w:type="gramEnd"/>
      <w:r w:rsidR="00664477">
        <w:rPr>
          <w:iCs/>
          <w:sz w:val="24"/>
          <w:szCs w:val="24"/>
        </w:rPr>
        <w:t xml:space="preserve"> simulation is a physical representation of the dynamic behavior given a set of </w:t>
      </w:r>
      <w:r w:rsidR="00A06E51">
        <w:rPr>
          <w:iCs/>
          <w:sz w:val="24"/>
          <w:szCs w:val="24"/>
        </w:rPr>
        <w:t xml:space="preserve">parameters and represented as a set of observations, namely the numerical reservoir simulation dynamic </w:t>
      </w:r>
      <w:r w:rsidR="009362E2">
        <w:rPr>
          <w:iCs/>
          <w:sz w:val="24"/>
          <w:szCs w:val="24"/>
        </w:rPr>
        <w:t>responses</w:t>
      </w:r>
      <w:r w:rsidR="00A06E51">
        <w:rPr>
          <w:iCs/>
          <w:sz w:val="24"/>
          <w:szCs w:val="24"/>
        </w:rPr>
        <w:t>.</w:t>
      </w:r>
      <w:r w:rsidR="00CD01C0">
        <w:rPr>
          <w:iCs/>
          <w:sz w:val="24"/>
          <w:szCs w:val="24"/>
        </w:rPr>
        <w:t xml:space="preserve"> T</w:t>
      </w:r>
      <w:r w:rsidR="00A06E51">
        <w:rPr>
          <w:iCs/>
          <w:sz w:val="24"/>
          <w:szCs w:val="24"/>
        </w:rPr>
        <w:t xml:space="preserve">he </w:t>
      </w:r>
      <w:ins w:id="52" w:author="Pyrcz, Michael" w:date="2023-03-21T16:54:00Z">
        <w:r w:rsidR="00945174">
          <w:rPr>
            <w:iCs/>
            <w:sz w:val="24"/>
            <w:szCs w:val="24"/>
          </w:rPr>
          <w:t xml:space="preserve">subsurface </w:t>
        </w:r>
      </w:ins>
      <w:r w:rsidR="00A06E51">
        <w:rPr>
          <w:iCs/>
          <w:sz w:val="24"/>
          <w:szCs w:val="24"/>
        </w:rPr>
        <w:t>inverse problem</w:t>
      </w:r>
      <w:r w:rsidR="00C54E5B">
        <w:rPr>
          <w:iCs/>
          <w:sz w:val="24"/>
          <w:szCs w:val="24"/>
        </w:rPr>
        <w:t xml:space="preserve"> is the inference of the </w:t>
      </w:r>
      <w:ins w:id="53" w:author="Pyrcz, Michael" w:date="2023-03-21T16:56:00Z">
        <w:r w:rsidR="00945174">
          <w:rPr>
            <w:iCs/>
            <w:sz w:val="24"/>
            <w:szCs w:val="24"/>
          </w:rPr>
          <w:t>subsurface geo</w:t>
        </w:r>
      </w:ins>
      <w:ins w:id="54" w:author="Pyrcz, Michael" w:date="2023-03-21T16:57:00Z">
        <w:r w:rsidR="00945174">
          <w:rPr>
            <w:iCs/>
            <w:sz w:val="24"/>
            <w:szCs w:val="24"/>
          </w:rPr>
          <w:t xml:space="preserve">logic feature distribution </w:t>
        </w:r>
      </w:ins>
      <w:del w:id="55" w:author="Pyrcz, Michael" w:date="2023-03-21T16:57:00Z">
        <w:r w:rsidR="00C54E5B" w:rsidDel="00945174">
          <w:rPr>
            <w:iCs/>
            <w:sz w:val="24"/>
            <w:szCs w:val="24"/>
          </w:rPr>
          <w:delText>inherent numerical model</w:delText>
        </w:r>
      </w:del>
      <w:r w:rsidR="00C54E5B">
        <w:rPr>
          <w:iCs/>
          <w:sz w:val="24"/>
          <w:szCs w:val="24"/>
        </w:rPr>
        <w:t xml:space="preserve"> by minimizing the difference between the forward simulation and the </w:t>
      </w:r>
      <w:ins w:id="56" w:author="Pyrcz, Michael" w:date="2023-03-21T16:57:00Z">
        <w:r w:rsidR="00945174">
          <w:rPr>
            <w:iCs/>
            <w:sz w:val="24"/>
            <w:szCs w:val="24"/>
          </w:rPr>
          <w:t>observations</w:t>
        </w:r>
      </w:ins>
      <w:del w:id="57" w:author="Pyrcz, Michael" w:date="2023-03-21T16:57:00Z">
        <w:r w:rsidR="00C54E5B" w:rsidDel="00945174">
          <w:rPr>
            <w:iCs/>
            <w:sz w:val="24"/>
            <w:szCs w:val="24"/>
          </w:rPr>
          <w:delText xml:space="preserve">true </w:delText>
        </w:r>
        <w:r w:rsidR="00CD01C0" w:rsidDel="00945174">
          <w:rPr>
            <w:iCs/>
            <w:sz w:val="24"/>
            <w:szCs w:val="24"/>
          </w:rPr>
          <w:delText>measurements</w:delText>
        </w:r>
        <w:r w:rsidR="00C54E5B" w:rsidDel="00945174">
          <w:rPr>
            <w:iCs/>
            <w:sz w:val="24"/>
            <w:szCs w:val="24"/>
          </w:rPr>
          <w:delText>.</w:delText>
        </w:r>
      </w:del>
      <w:ins w:id="58" w:author="Pyrcz, Michael" w:date="2023-03-21T16:57:00Z">
        <w:r w:rsidR="00945174">
          <w:rPr>
            <w:iCs/>
            <w:sz w:val="24"/>
            <w:szCs w:val="24"/>
          </w:rPr>
          <w:t>.</w:t>
        </w:r>
      </w:ins>
      <w:r w:rsidR="00C54E5B">
        <w:rPr>
          <w:iCs/>
          <w:sz w:val="24"/>
          <w:szCs w:val="24"/>
        </w:rPr>
        <w:t xml:space="preserve"> </w:t>
      </w:r>
      <w:del w:id="59" w:author="Pyrcz, Michael" w:date="2023-03-21T16:57:00Z">
        <w:r w:rsidR="00C54E5B" w:rsidDel="00945174">
          <w:rPr>
            <w:iCs/>
            <w:sz w:val="24"/>
            <w:szCs w:val="24"/>
          </w:rPr>
          <w:delText xml:space="preserve">In subsurface engineering, geologic inversion is the reconstruction of a realistic </w:delText>
        </w:r>
        <w:r w:rsidR="00CD01C0" w:rsidDel="00945174">
          <w:rPr>
            <w:iCs/>
            <w:sz w:val="24"/>
            <w:szCs w:val="24"/>
          </w:rPr>
          <w:delText>feature distribution</w:delText>
        </w:r>
        <w:r w:rsidR="006F79BA" w:rsidDel="00945174">
          <w:rPr>
            <w:iCs/>
            <w:sz w:val="24"/>
            <w:szCs w:val="24"/>
          </w:rPr>
          <w:delText xml:space="preserve"> </w:delText>
        </w:r>
        <w:r w:rsidR="00A80DDA" w:rsidDel="00945174">
          <w:rPr>
            <w:iCs/>
            <w:sz w:val="24"/>
            <w:szCs w:val="24"/>
          </w:rPr>
          <w:delText>that</w:delText>
        </w:r>
        <w:r w:rsidR="006F79BA" w:rsidDel="00945174">
          <w:rPr>
            <w:iCs/>
            <w:sz w:val="24"/>
            <w:szCs w:val="24"/>
          </w:rPr>
          <w:delText xml:space="preserve"> generate</w:delText>
        </w:r>
        <w:r w:rsidR="00A80DDA" w:rsidDel="00945174">
          <w:rPr>
            <w:iCs/>
            <w:sz w:val="24"/>
            <w:szCs w:val="24"/>
          </w:rPr>
          <w:delText>s</w:delText>
        </w:r>
        <w:r w:rsidR="006F79BA" w:rsidDel="00945174">
          <w:rPr>
            <w:iCs/>
            <w:sz w:val="24"/>
            <w:szCs w:val="24"/>
          </w:rPr>
          <w:delText xml:space="preserve"> the given dynamic states of a numerical reservoir simulation</w:delText>
        </w:r>
        <w:r w:rsidR="00CD01C0" w:rsidDel="00945174">
          <w:rPr>
            <w:iCs/>
            <w:sz w:val="24"/>
            <w:szCs w:val="24"/>
          </w:rPr>
          <w:delText>.</w:delText>
        </w:r>
      </w:del>
      <w:ins w:id="60" w:author="Pyrcz, Michael" w:date="2023-03-21T16:58:00Z">
        <w:r w:rsidR="00945174">
          <w:rPr>
            <w:iCs/>
            <w:sz w:val="24"/>
            <w:szCs w:val="24"/>
          </w:rPr>
          <w:t xml:space="preserve"> CITATION</w:t>
        </w:r>
      </w:ins>
    </w:p>
    <w:p w:rsidR="008A1BF8" w:rsidRPr="00F929F9" w:rsidRDefault="008A1BF8" w:rsidP="008A1BF8">
      <w:pPr>
        <w:jc w:val="both"/>
        <w:rPr>
          <w:iCs/>
          <w:sz w:val="24"/>
          <w:szCs w:val="24"/>
        </w:rPr>
      </w:pPr>
    </w:p>
    <w:p w:rsidR="005A7B83" w:rsidRDefault="008A1BF8" w:rsidP="008A1BF8">
      <w:pPr>
        <w:jc w:val="both"/>
        <w:rPr>
          <w:iCs/>
          <w:sz w:val="24"/>
          <w:szCs w:val="24"/>
        </w:rPr>
      </w:pPr>
      <w:r w:rsidRPr="00F929F9">
        <w:rPr>
          <w:iCs/>
          <w:sz w:val="24"/>
          <w:szCs w:val="24"/>
        </w:rPr>
        <w:t xml:space="preserve">Geologic </w:t>
      </w:r>
      <w:r w:rsidR="00290F51">
        <w:rPr>
          <w:iCs/>
          <w:sz w:val="24"/>
          <w:szCs w:val="24"/>
        </w:rPr>
        <w:t xml:space="preserve">feature </w:t>
      </w:r>
      <w:r w:rsidRPr="00F929F9">
        <w:rPr>
          <w:iCs/>
          <w:sz w:val="24"/>
          <w:szCs w:val="24"/>
        </w:rPr>
        <w:t xml:space="preserve">inversion </w:t>
      </w:r>
      <w:r w:rsidR="00290F51">
        <w:rPr>
          <w:iCs/>
          <w:sz w:val="24"/>
          <w:szCs w:val="24"/>
        </w:rPr>
        <w:t xml:space="preserve">workflows </w:t>
      </w:r>
      <w:commentRangeStart w:id="61"/>
      <w:r w:rsidR="00290F51">
        <w:rPr>
          <w:iCs/>
          <w:sz w:val="24"/>
          <w:szCs w:val="24"/>
        </w:rPr>
        <w:t xml:space="preserve">are </w:t>
      </w:r>
      <w:commentRangeEnd w:id="61"/>
      <w:r w:rsidR="00290F51">
        <w:rPr>
          <w:rStyle w:val="CommentReference"/>
        </w:rPr>
        <w:commentReference w:id="61"/>
      </w:r>
      <w:r w:rsidR="00ED2D04">
        <w:rPr>
          <w:iCs/>
          <w:sz w:val="24"/>
          <w:szCs w:val="24"/>
        </w:rPr>
        <w:t>introduced</w:t>
      </w:r>
      <w:commentRangeStart w:id="62"/>
      <w:commentRangeEnd w:id="62"/>
      <w:r w:rsidR="00290F51">
        <w:rPr>
          <w:rStyle w:val="CommentReference"/>
        </w:rPr>
        <w:commentReference w:id="62"/>
      </w:r>
      <w:sdt>
        <w:sdtPr>
          <w:rPr>
            <w:iCs/>
            <w:color w:val="000000"/>
            <w:sz w:val="24"/>
            <w:szCs w:val="24"/>
          </w:rPr>
          <w:tag w:val="MENDELEY_CITATION_v3_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"/>
          <w:id w:val="-1279023488"/>
          <w:placeholder>
            <w:docPart w:val="AE92BFDBCF604C25888675CC3B29591F"/>
          </w:placeholder>
        </w:sdtPr>
        <w:sdtContent>
          <w:r w:rsidR="00E254B3" w:rsidRPr="00E254B3">
            <w:rPr>
              <w:iCs/>
              <w:color w:val="000000"/>
              <w:sz w:val="24"/>
              <w:szCs w:val="24"/>
            </w:rPr>
            <w:t xml:space="preserve"> by Backus and Gilbert (1967)</w:t>
          </w:r>
        </w:sdtContent>
      </w:sdt>
      <w:r w:rsidR="003A5B15">
        <w:rPr>
          <w:iCs/>
          <w:sz w:val="24"/>
          <w:szCs w:val="24"/>
        </w:rPr>
        <w:t xml:space="preserve"> to efficiently reconstruct </w:t>
      </w:r>
      <w:del w:id="63" w:author="Pyrcz, Michael" w:date="2023-03-21T16:58:00Z">
        <w:r w:rsidR="003A5B15" w:rsidDel="00945174">
          <w:rPr>
            <w:iCs/>
            <w:sz w:val="24"/>
            <w:szCs w:val="24"/>
          </w:rPr>
          <w:delText>Earth models</w:delText>
        </w:r>
      </w:del>
      <w:ins w:id="64" w:author="Pyrcz, Michael" w:date="2023-03-21T16:58:00Z">
        <w:r w:rsidR="00945174">
          <w:rPr>
            <w:iCs/>
            <w:sz w:val="24"/>
            <w:szCs w:val="24"/>
          </w:rPr>
          <w:t xml:space="preserve">geological feature </w:t>
        </w:r>
        <w:commentRangeStart w:id="65"/>
        <w:r w:rsidR="00945174">
          <w:rPr>
            <w:iCs/>
            <w:sz w:val="24"/>
            <w:szCs w:val="24"/>
          </w:rPr>
          <w:t>distributions</w:t>
        </w:r>
      </w:ins>
      <w:commentRangeEnd w:id="65"/>
      <w:ins w:id="66" w:author="Pyrcz, Michael" w:date="2023-03-21T16:59:00Z">
        <w:r w:rsidR="00945174">
          <w:rPr>
            <w:rStyle w:val="CommentReference"/>
          </w:rPr>
          <w:commentReference w:id="65"/>
        </w:r>
      </w:ins>
      <w:r w:rsidR="003A5B15">
        <w:rPr>
          <w:iCs/>
          <w:sz w:val="24"/>
          <w:szCs w:val="24"/>
        </w:rPr>
        <w:t xml:space="preserve"> from high-dimensional </w:t>
      </w:r>
      <w:r w:rsidR="00732ABD">
        <w:rPr>
          <w:iCs/>
          <w:sz w:val="24"/>
          <w:szCs w:val="24"/>
        </w:rPr>
        <w:t>geophysical measurements through physics-based computational algorithms.</w:t>
      </w:r>
      <w:r w:rsidR="00EB3F6B">
        <w:rPr>
          <w:iCs/>
          <w:sz w:val="24"/>
          <w:szCs w:val="24"/>
        </w:rPr>
        <w:t xml:space="preserve"> </w:t>
      </w:r>
      <w:r w:rsidR="00980026">
        <w:rPr>
          <w:iCs/>
          <w:sz w:val="24"/>
          <w:szCs w:val="24"/>
        </w:rPr>
        <w:t>Given the inherent uncertainty and randomness of the subsurface, g</w:t>
      </w:r>
      <w:r w:rsidR="00566C05">
        <w:rPr>
          <w:iCs/>
          <w:sz w:val="24"/>
          <w:szCs w:val="24"/>
        </w:rPr>
        <w:t>eostatistics-based workflows</w:t>
      </w:r>
      <w:r w:rsidR="000567C0">
        <w:rPr>
          <w:iCs/>
          <w:sz w:val="24"/>
          <w:szCs w:val="24"/>
        </w:rPr>
        <w:t xml:space="preserve"> are widely used for the conditional and unconditional reconstruction of subsurface geologic feature distributions. </w:t>
      </w:r>
      <w:r w:rsidR="00BE561D">
        <w:rPr>
          <w:iCs/>
          <w:sz w:val="24"/>
          <w:szCs w:val="24"/>
        </w:rPr>
        <w:t>Zimmermann et al. (1998)</w:t>
      </w:r>
      <w:r w:rsidR="00D55B78">
        <w:rPr>
          <w:iCs/>
          <w:sz w:val="24"/>
          <w:szCs w:val="24"/>
        </w:rPr>
        <w:t xml:space="preserve"> compare different geostatistical-based approaches for </w:t>
      </w:r>
      <w:r w:rsidR="00E81F2A">
        <w:rPr>
          <w:iCs/>
          <w:sz w:val="24"/>
          <w:szCs w:val="24"/>
        </w:rPr>
        <w:t>transmissibility reconstruction in groundwater flow.</w:t>
      </w:r>
      <w:r w:rsidR="000567C0">
        <w:rPr>
          <w:iCs/>
          <w:sz w:val="24"/>
          <w:szCs w:val="24"/>
        </w:rPr>
        <w:t xml:space="preserve"> </w:t>
      </w:r>
      <w:r w:rsidR="000A6136">
        <w:rPr>
          <w:iCs/>
          <w:sz w:val="24"/>
          <w:szCs w:val="24"/>
        </w:rPr>
        <w:t xml:space="preserve">Nonetheless, the principal assumption is that </w:t>
      </w:r>
      <w:r w:rsidR="00076623">
        <w:rPr>
          <w:iCs/>
          <w:sz w:val="24"/>
          <w:szCs w:val="24"/>
        </w:rPr>
        <w:t>prior models can be described through two-point geostatistical models assuming a multi-Gaussian</w:t>
      </w:r>
      <w:ins w:id="67" w:author="Pyrcz, Michael" w:date="2023-03-21T16:59:00Z">
        <w:r w:rsidR="00945174">
          <w:rPr>
            <w:iCs/>
            <w:sz w:val="24"/>
            <w:szCs w:val="24"/>
          </w:rPr>
          <w:t xml:space="preserve"> </w:t>
        </w:r>
      </w:ins>
      <w:ins w:id="68" w:author="Pyrcz, Michael" w:date="2023-03-21T17:00:00Z">
        <w:r w:rsidR="00945174">
          <w:rPr>
            <w:iCs/>
            <w:sz w:val="24"/>
            <w:szCs w:val="24"/>
          </w:rPr>
          <w:t xml:space="preserve">spatial </w:t>
        </w:r>
      </w:ins>
      <w:ins w:id="69" w:author="Pyrcz, Michael" w:date="2023-03-21T16:59:00Z">
        <w:r w:rsidR="00945174">
          <w:rPr>
            <w:iCs/>
            <w:sz w:val="24"/>
            <w:szCs w:val="24"/>
          </w:rPr>
          <w:t>feature distribution</w:t>
        </w:r>
      </w:ins>
      <w:r w:rsidR="00F603D9">
        <w:rPr>
          <w:iCs/>
          <w:sz w:val="24"/>
          <w:szCs w:val="24"/>
        </w:rPr>
        <w:t>, which is rarely the case (Gomez-Hernandez and Wen, 1998)</w:t>
      </w:r>
      <w:r w:rsidR="00232699">
        <w:rPr>
          <w:iCs/>
          <w:sz w:val="24"/>
          <w:szCs w:val="24"/>
        </w:rPr>
        <w:t xml:space="preserve">. Thus, multiple-point statistics (MPS) and conditional model </w:t>
      </w:r>
      <w:r w:rsidR="005E1DA6">
        <w:rPr>
          <w:iCs/>
          <w:sz w:val="24"/>
          <w:szCs w:val="24"/>
        </w:rPr>
        <w:t xml:space="preserve">simulations show </w:t>
      </w:r>
      <w:r w:rsidR="00722E07">
        <w:rPr>
          <w:iCs/>
          <w:sz w:val="24"/>
          <w:szCs w:val="24"/>
        </w:rPr>
        <w:t>better</w:t>
      </w:r>
      <w:r w:rsidR="005E1DA6">
        <w:rPr>
          <w:iCs/>
          <w:sz w:val="24"/>
          <w:szCs w:val="24"/>
        </w:rPr>
        <w:t xml:space="preserve"> estimation of geologic feature spatial distributions (</w:t>
      </w:r>
      <w:proofErr w:type="spellStart"/>
      <w:r w:rsidR="004149EA">
        <w:rPr>
          <w:iCs/>
          <w:sz w:val="24"/>
          <w:szCs w:val="24"/>
        </w:rPr>
        <w:t>Guardiano</w:t>
      </w:r>
      <w:proofErr w:type="spellEnd"/>
      <w:r w:rsidR="004149EA">
        <w:rPr>
          <w:iCs/>
          <w:sz w:val="24"/>
          <w:szCs w:val="24"/>
        </w:rPr>
        <w:t xml:space="preserve"> and Srivastava, 1993; </w:t>
      </w:r>
      <w:proofErr w:type="spellStart"/>
      <w:r w:rsidR="004149EA">
        <w:rPr>
          <w:iCs/>
          <w:sz w:val="24"/>
          <w:szCs w:val="24"/>
        </w:rPr>
        <w:t>Mariethoz</w:t>
      </w:r>
      <w:proofErr w:type="spellEnd"/>
      <w:r w:rsidR="004149EA">
        <w:rPr>
          <w:iCs/>
          <w:sz w:val="24"/>
          <w:szCs w:val="24"/>
        </w:rPr>
        <w:t xml:space="preserve"> et al., 2010).</w:t>
      </w:r>
      <w:r w:rsidR="00591BEC">
        <w:rPr>
          <w:iCs/>
          <w:sz w:val="24"/>
          <w:szCs w:val="24"/>
        </w:rPr>
        <w:t xml:space="preserve"> </w:t>
      </w:r>
      <w:r w:rsidR="00931A22">
        <w:rPr>
          <w:iCs/>
          <w:sz w:val="24"/>
          <w:szCs w:val="24"/>
        </w:rPr>
        <w:t xml:space="preserve">Despite significant improvement in the inverse </w:t>
      </w:r>
      <w:r w:rsidR="00FF2FB6">
        <w:rPr>
          <w:iCs/>
          <w:sz w:val="24"/>
          <w:szCs w:val="24"/>
        </w:rPr>
        <w:t xml:space="preserve">geologic </w:t>
      </w:r>
      <w:r w:rsidR="00931A22">
        <w:rPr>
          <w:iCs/>
          <w:sz w:val="24"/>
          <w:szCs w:val="24"/>
        </w:rPr>
        <w:t xml:space="preserve">estimation problem, these methods </w:t>
      </w:r>
      <w:r w:rsidR="0090307D">
        <w:rPr>
          <w:iCs/>
          <w:sz w:val="24"/>
          <w:szCs w:val="24"/>
        </w:rPr>
        <w:t>still require significant computational efforts and do not properly honor condition</w:t>
      </w:r>
      <w:ins w:id="70" w:author="Pyrcz, Michael" w:date="2023-03-21T17:00:00Z">
        <w:r w:rsidR="00945174">
          <w:rPr>
            <w:iCs/>
            <w:sz w:val="24"/>
            <w:szCs w:val="24"/>
          </w:rPr>
          <w:t>ing</w:t>
        </w:r>
      </w:ins>
      <w:del w:id="71" w:author="Pyrcz, Michael" w:date="2023-03-21T17:00:00Z">
        <w:r w:rsidR="0090307D" w:rsidDel="00945174">
          <w:rPr>
            <w:iCs/>
            <w:sz w:val="24"/>
            <w:szCs w:val="24"/>
          </w:rPr>
          <w:delText>al</w:delText>
        </w:r>
      </w:del>
      <w:r w:rsidR="0090307D">
        <w:rPr>
          <w:iCs/>
          <w:sz w:val="24"/>
          <w:szCs w:val="24"/>
        </w:rPr>
        <w:t xml:space="preserve"> data for </w:t>
      </w:r>
      <w:r w:rsidR="000B5DF1">
        <w:rPr>
          <w:iCs/>
          <w:sz w:val="24"/>
          <w:szCs w:val="24"/>
        </w:rPr>
        <w:t>accurate spatial reconstruction of geologic features.</w:t>
      </w:r>
      <w:r w:rsidR="00E81F2A">
        <w:rPr>
          <w:iCs/>
          <w:sz w:val="24"/>
          <w:szCs w:val="24"/>
        </w:rPr>
        <w:t xml:space="preserve"> </w:t>
      </w:r>
      <w:r w:rsidR="00D55B78">
        <w:rPr>
          <w:iCs/>
          <w:sz w:val="24"/>
          <w:szCs w:val="24"/>
        </w:rPr>
        <w:t xml:space="preserve"> </w:t>
      </w:r>
      <w:r w:rsidRPr="00F929F9">
        <w:rPr>
          <w:iCs/>
          <w:sz w:val="24"/>
          <w:szCs w:val="24"/>
        </w:rPr>
        <w:t xml:space="preserve"> </w:t>
      </w:r>
      <w:commentRangeStart w:id="72"/>
      <w:commentRangeEnd w:id="72"/>
      <w:r w:rsidR="00290F51">
        <w:rPr>
          <w:rStyle w:val="CommentReference"/>
        </w:rPr>
        <w:commentReference w:id="72"/>
      </w:r>
    </w:p>
    <w:p w:rsidR="005A7B83" w:rsidRDefault="005A7B83" w:rsidP="008A1BF8">
      <w:pPr>
        <w:jc w:val="both"/>
        <w:rPr>
          <w:iCs/>
          <w:sz w:val="24"/>
          <w:szCs w:val="24"/>
        </w:rPr>
      </w:pPr>
    </w:p>
    <w:p w:rsidR="00470151" w:rsidRPr="00F929F9" w:rsidRDefault="008A1BF8" w:rsidP="004E75D8">
      <w:pPr>
        <w:jc w:val="both"/>
        <w:rPr>
          <w:iCs/>
          <w:sz w:val="24"/>
          <w:szCs w:val="24"/>
        </w:rPr>
      </w:pPr>
      <w:commentRangeStart w:id="73"/>
      <w:commentRangeStart w:id="74"/>
      <w:r w:rsidRPr="00F929F9">
        <w:rPr>
          <w:iCs/>
          <w:sz w:val="24"/>
          <w:szCs w:val="24"/>
        </w:rPr>
        <w:t>More</w:t>
      </w:r>
      <w:commentRangeEnd w:id="73"/>
      <w:r w:rsidR="00290F51">
        <w:rPr>
          <w:rStyle w:val="CommentReference"/>
        </w:rPr>
        <w:commentReference w:id="73"/>
      </w:r>
      <w:r w:rsidRPr="00F929F9">
        <w:rPr>
          <w:iCs/>
          <w:sz w:val="24"/>
          <w:szCs w:val="24"/>
        </w:rPr>
        <w:t xml:space="preserve"> recently, </w:t>
      </w:r>
      <w:r w:rsidR="00FF2FB6">
        <w:rPr>
          <w:iCs/>
          <w:sz w:val="24"/>
          <w:szCs w:val="24"/>
        </w:rPr>
        <w:t>deep</w:t>
      </w:r>
      <w:r w:rsidRPr="00F929F9">
        <w:rPr>
          <w:iCs/>
          <w:sz w:val="24"/>
          <w:szCs w:val="24"/>
        </w:rPr>
        <w:t xml:space="preserve"> learning-based </w:t>
      </w:r>
      <w:commentRangeEnd w:id="74"/>
      <w:r w:rsidR="005A7B83">
        <w:rPr>
          <w:rStyle w:val="CommentReference"/>
        </w:rPr>
        <w:commentReference w:id="74"/>
      </w:r>
      <w:r w:rsidRPr="00F929F9">
        <w:rPr>
          <w:iCs/>
          <w:sz w:val="24"/>
          <w:szCs w:val="24"/>
        </w:rPr>
        <w:t xml:space="preserve">methods have </w:t>
      </w:r>
      <w:commentRangeStart w:id="75"/>
      <w:r w:rsidR="005A7B83">
        <w:rPr>
          <w:iCs/>
          <w:sz w:val="24"/>
          <w:szCs w:val="24"/>
        </w:rPr>
        <w:t>expanded</w:t>
      </w:r>
      <w:r w:rsidR="00ED2D04">
        <w:rPr>
          <w:iCs/>
          <w:sz w:val="24"/>
          <w:szCs w:val="24"/>
        </w:rPr>
        <w:t xml:space="preserve"> </w:t>
      </w:r>
      <w:commentRangeEnd w:id="75"/>
      <w:r w:rsidR="005A7B83">
        <w:rPr>
          <w:rStyle w:val="CommentReference"/>
        </w:rPr>
        <w:commentReference w:id="75"/>
      </w:r>
      <w:r w:rsidRPr="00F929F9">
        <w:rPr>
          <w:iCs/>
          <w:sz w:val="24"/>
          <w:szCs w:val="24"/>
        </w:rPr>
        <w:t xml:space="preserve">geologic inversion into a new paradigm. </w:t>
      </w:r>
      <w:r w:rsidR="000E28B8">
        <w:rPr>
          <w:iCs/>
          <w:sz w:val="24"/>
          <w:szCs w:val="24"/>
        </w:rPr>
        <w:t>Reduced-</w:t>
      </w:r>
      <w:commentRangeStart w:id="76"/>
      <w:r w:rsidR="00186A23">
        <w:rPr>
          <w:iCs/>
          <w:sz w:val="24"/>
          <w:szCs w:val="24"/>
        </w:rPr>
        <w:t>dimensionality</w:t>
      </w:r>
      <w:commentRangeEnd w:id="76"/>
      <w:r w:rsidR="00945174">
        <w:rPr>
          <w:rStyle w:val="CommentReference"/>
        </w:rPr>
        <w:commentReference w:id="76"/>
      </w:r>
      <w:r w:rsidR="000E28B8">
        <w:rPr>
          <w:iCs/>
          <w:sz w:val="24"/>
          <w:szCs w:val="24"/>
        </w:rPr>
        <w:t xml:space="preserve"> models provide a data-driven efficient pa</w:t>
      </w:r>
      <w:r w:rsidR="00071C3E">
        <w:rPr>
          <w:iCs/>
          <w:sz w:val="24"/>
          <w:szCs w:val="24"/>
        </w:rPr>
        <w:t xml:space="preserve">rameterization of the </w:t>
      </w:r>
      <w:commentRangeStart w:id="77"/>
      <w:r w:rsidR="00071C3E">
        <w:rPr>
          <w:iCs/>
          <w:sz w:val="24"/>
          <w:szCs w:val="24"/>
        </w:rPr>
        <w:t xml:space="preserve">inherent </w:t>
      </w:r>
      <w:r w:rsidR="00F403DF">
        <w:rPr>
          <w:iCs/>
          <w:sz w:val="24"/>
          <w:szCs w:val="24"/>
        </w:rPr>
        <w:t xml:space="preserve">geologic </w:t>
      </w:r>
      <w:r w:rsidR="00071C3E">
        <w:rPr>
          <w:iCs/>
          <w:sz w:val="24"/>
          <w:szCs w:val="24"/>
        </w:rPr>
        <w:t xml:space="preserve">model </w:t>
      </w:r>
      <w:commentRangeEnd w:id="77"/>
      <w:r w:rsidR="00945174">
        <w:rPr>
          <w:rStyle w:val="CommentReference"/>
        </w:rPr>
        <w:commentReference w:id="77"/>
      </w:r>
      <w:r w:rsidR="00071C3E">
        <w:rPr>
          <w:iCs/>
          <w:sz w:val="24"/>
          <w:szCs w:val="24"/>
        </w:rPr>
        <w:t xml:space="preserve">for the inversion </w:t>
      </w:r>
      <w:r w:rsidR="00C876C2">
        <w:rPr>
          <w:iCs/>
          <w:sz w:val="24"/>
          <w:szCs w:val="24"/>
        </w:rPr>
        <w:t>framework and</w:t>
      </w:r>
      <w:r w:rsidR="00B317DD">
        <w:rPr>
          <w:iCs/>
          <w:sz w:val="24"/>
          <w:szCs w:val="24"/>
        </w:rPr>
        <w:t xml:space="preserve"> are useful for applications such as noise suppression</w:t>
      </w:r>
      <w:r w:rsidR="00C23F0E">
        <w:rPr>
          <w:iCs/>
          <w:sz w:val="24"/>
          <w:szCs w:val="24"/>
        </w:rPr>
        <w:t xml:space="preserve"> (</w:t>
      </w:r>
      <w:proofErr w:type="spellStart"/>
      <w:r w:rsidR="00C23F0E">
        <w:rPr>
          <w:iCs/>
          <w:sz w:val="24"/>
          <w:szCs w:val="24"/>
        </w:rPr>
        <w:t>Can</w:t>
      </w:r>
      <w:r w:rsidR="00E90E30">
        <w:rPr>
          <w:iCs/>
          <w:sz w:val="24"/>
          <w:szCs w:val="24"/>
        </w:rPr>
        <w:t>chumuni</w:t>
      </w:r>
      <w:proofErr w:type="spellEnd"/>
      <w:r w:rsidR="00E90E30">
        <w:rPr>
          <w:iCs/>
          <w:sz w:val="24"/>
          <w:szCs w:val="24"/>
        </w:rPr>
        <w:t xml:space="preserve"> et al., 2019)</w:t>
      </w:r>
      <w:r w:rsidR="00B317DD">
        <w:rPr>
          <w:iCs/>
          <w:sz w:val="24"/>
          <w:szCs w:val="24"/>
        </w:rPr>
        <w:t xml:space="preserve"> and dynamic data integration</w:t>
      </w:r>
      <w:r w:rsidR="00A95736">
        <w:rPr>
          <w:iCs/>
          <w:sz w:val="24"/>
          <w:szCs w:val="24"/>
        </w:rPr>
        <w:t xml:space="preserve"> (</w:t>
      </w:r>
      <w:proofErr w:type="spellStart"/>
      <w:r w:rsidR="00C876C2">
        <w:rPr>
          <w:iCs/>
          <w:sz w:val="24"/>
          <w:szCs w:val="24"/>
        </w:rPr>
        <w:t>Razak</w:t>
      </w:r>
      <w:proofErr w:type="spellEnd"/>
      <w:r w:rsidR="00C876C2">
        <w:rPr>
          <w:iCs/>
          <w:sz w:val="24"/>
          <w:szCs w:val="24"/>
        </w:rPr>
        <w:t xml:space="preserve"> et al. 2020</w:t>
      </w:r>
      <w:r w:rsidR="004E75D8">
        <w:rPr>
          <w:iCs/>
          <w:sz w:val="24"/>
          <w:szCs w:val="24"/>
        </w:rPr>
        <w:t>, 2022</w:t>
      </w:r>
      <w:r w:rsidR="00A95736">
        <w:rPr>
          <w:iCs/>
          <w:sz w:val="24"/>
          <w:szCs w:val="24"/>
        </w:rPr>
        <w:t>)</w:t>
      </w:r>
      <w:r w:rsidR="00B317DD">
        <w:rPr>
          <w:iCs/>
          <w:sz w:val="24"/>
          <w:szCs w:val="24"/>
        </w:rPr>
        <w:t>.</w:t>
      </w:r>
      <w:r w:rsidR="00C876C2">
        <w:rPr>
          <w:iCs/>
          <w:sz w:val="24"/>
          <w:szCs w:val="24"/>
        </w:rPr>
        <w:t xml:space="preserve"> </w:t>
      </w:r>
      <w:r w:rsidR="00470151" w:rsidRPr="00F929F9">
        <w:rPr>
          <w:iCs/>
          <w:sz w:val="24"/>
          <w:szCs w:val="24"/>
        </w:rPr>
        <w:t>Different parametrization schemes for latent</w:t>
      </w:r>
      <w:r w:rsidR="00D56B24">
        <w:rPr>
          <w:iCs/>
          <w:sz w:val="24"/>
          <w:szCs w:val="24"/>
        </w:rPr>
        <w:t>-</w:t>
      </w:r>
      <w:r w:rsidR="00470151" w:rsidRPr="00F929F9">
        <w:rPr>
          <w:iCs/>
          <w:sz w:val="24"/>
          <w:szCs w:val="24"/>
        </w:rPr>
        <w:t xml:space="preserve">space representations of geologic data have aided in the </w:t>
      </w:r>
      <w:commentRangeStart w:id="78"/>
      <w:r w:rsidR="00470151" w:rsidRPr="00F929F9">
        <w:rPr>
          <w:iCs/>
          <w:sz w:val="24"/>
          <w:szCs w:val="24"/>
        </w:rPr>
        <w:t>reconstruction</w:t>
      </w:r>
      <w:commentRangeEnd w:id="78"/>
      <w:r w:rsidR="00945174">
        <w:rPr>
          <w:rStyle w:val="CommentReference"/>
        </w:rPr>
        <w:commentReference w:id="78"/>
      </w:r>
      <w:r w:rsidR="00470151" w:rsidRPr="00F929F9">
        <w:rPr>
          <w:iCs/>
          <w:sz w:val="24"/>
          <w:szCs w:val="24"/>
        </w:rPr>
        <w:t xml:space="preserve"> </w:t>
      </w:r>
      <w:sdt>
        <w:sdtPr>
          <w:rPr>
            <w:iCs/>
            <w:sz w:val="24"/>
            <w:szCs w:val="24"/>
          </w:rPr>
          <w:tag w:val="MENDELEY_CITATION_v3_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"/>
          <w:id w:val="-619297088"/>
          <w:placeholder>
            <w:docPart w:val="845EEC7D9F714C07A3D905FD952F91C6"/>
          </w:placeholder>
        </w:sdtPr>
        <w:sdtContent>
          <w:r w:rsidR="00470151" w:rsidRPr="00F929F9">
            <w:rPr>
              <w:iCs/>
              <w:sz w:val="24"/>
              <w:szCs w:val="24"/>
            </w:rPr>
            <w:t>(Chan &amp; Elsheikh, 2019; Misra et al., 2022)</w:t>
          </w:r>
        </w:sdtContent>
      </w:sdt>
      <w:r w:rsidR="00470151" w:rsidRPr="00F929F9">
        <w:rPr>
          <w:iCs/>
          <w:sz w:val="24"/>
          <w:szCs w:val="24"/>
        </w:rPr>
        <w:t xml:space="preserve"> and forecasting </w:t>
      </w:r>
      <w:sdt>
        <w:sdtPr>
          <w:rPr>
            <w:iCs/>
            <w:sz w:val="24"/>
            <w:szCs w:val="24"/>
          </w:rPr>
          <w:tag w:val="MENDELEY_CITATION_v3_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"/>
          <w:id w:val="1781444434"/>
          <w:placeholder>
            <w:docPart w:val="845EEC7D9F714C07A3D905FD952F91C6"/>
          </w:placeholder>
        </w:sdtPr>
        <w:sdtContent>
          <w:r w:rsidR="00470151" w:rsidRPr="00F929F9">
            <w:rPr>
              <w:iCs/>
              <w:sz w:val="24"/>
              <w:szCs w:val="24"/>
            </w:rPr>
            <w:t>(Alsulaimani &amp; Wheeler, 2021)</w:t>
          </w:r>
        </w:sdtContent>
      </w:sdt>
      <w:r w:rsidR="00470151" w:rsidRPr="00F929F9">
        <w:rPr>
          <w:iCs/>
          <w:sz w:val="24"/>
          <w:szCs w:val="24"/>
        </w:rPr>
        <w:t xml:space="preserve"> of subsurface energy resources. </w:t>
      </w:r>
      <w:proofErr w:type="spellStart"/>
      <w:ins w:id="79" w:author="Pyrcz, Michael" w:date="2023-03-21T17:05:00Z">
        <w:r w:rsidR="00227744" w:rsidRPr="00227744">
          <w:rPr>
            <w:rPrChange w:id="80" w:author="Pyrcz, Michael" w:date="2023-03-21T17:06:00Z">
              <w:rPr>
                <w:iCs/>
                <w:sz w:val="24"/>
                <w:szCs w:val="24"/>
              </w:rPr>
            </w:rPrChange>
          </w:rPr>
          <w:t>Reduceddimensionality</w:t>
        </w:r>
        <w:proofErr w:type="spellEnd"/>
        <w:r w:rsidR="00227744">
          <w:rPr>
            <w:iCs/>
            <w:sz w:val="24"/>
            <w:szCs w:val="24"/>
          </w:rPr>
          <w:t xml:space="preserve"> models </w:t>
        </w:r>
      </w:ins>
      <w:del w:id="81" w:author="Pyrcz, Michael" w:date="2023-03-21T17:05:00Z">
        <w:r w:rsidR="00470151" w:rsidRPr="00F929F9" w:rsidDel="00227744">
          <w:rPr>
            <w:iCs/>
            <w:sz w:val="24"/>
            <w:szCs w:val="24"/>
          </w:rPr>
          <w:delText>These techniques</w:delText>
        </w:r>
      </w:del>
      <w:r w:rsidR="00470151" w:rsidRPr="00F929F9">
        <w:rPr>
          <w:iCs/>
          <w:sz w:val="24"/>
          <w:szCs w:val="24"/>
        </w:rPr>
        <w:t xml:space="preserve"> </w:t>
      </w:r>
      <w:r w:rsidR="00470151">
        <w:rPr>
          <w:iCs/>
          <w:sz w:val="24"/>
          <w:szCs w:val="24"/>
        </w:rPr>
        <w:t>are</w:t>
      </w:r>
      <w:r w:rsidR="00470151" w:rsidRPr="00F929F9">
        <w:rPr>
          <w:iCs/>
          <w:sz w:val="24"/>
          <w:szCs w:val="24"/>
        </w:rPr>
        <w:t xml:space="preserve"> </w:t>
      </w:r>
      <w:ins w:id="82" w:author="Pyrcz, Michael" w:date="2023-03-21T17:05:00Z">
        <w:r w:rsidR="00227744">
          <w:rPr>
            <w:iCs/>
            <w:sz w:val="24"/>
            <w:szCs w:val="24"/>
          </w:rPr>
          <w:t xml:space="preserve">applied to </w:t>
        </w:r>
      </w:ins>
      <w:del w:id="83" w:author="Pyrcz, Michael" w:date="2023-03-21T17:05:00Z">
        <w:r w:rsidR="00470151" w:rsidRPr="00F929F9" w:rsidDel="00227744">
          <w:rPr>
            <w:iCs/>
            <w:sz w:val="24"/>
            <w:szCs w:val="24"/>
          </w:rPr>
          <w:delText>expanded into</w:delText>
        </w:r>
      </w:del>
      <w:r w:rsidR="00470151" w:rsidRPr="00F929F9">
        <w:rPr>
          <w:iCs/>
          <w:sz w:val="24"/>
          <w:szCs w:val="24"/>
        </w:rPr>
        <w:t xml:space="preserve"> applications such as geologic carbon sequestration </w:t>
      </w:r>
      <w:sdt>
        <w:sdtPr>
          <w:rPr>
            <w:iCs/>
            <w:sz w:val="24"/>
            <w:szCs w:val="24"/>
          </w:rPr>
          <w:tag w:val="MENDELEY_CITATION_v3_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"/>
          <w:id w:val="-1769694765"/>
          <w:placeholder>
            <w:docPart w:val="845EEC7D9F714C07A3D905FD952F91C6"/>
          </w:placeholder>
        </w:sdtPr>
        <w:sdtContent>
          <w:r w:rsidR="00470151" w:rsidRPr="00F929F9">
            <w:rPr>
              <w:iCs/>
              <w:sz w:val="24"/>
              <w:szCs w:val="24"/>
            </w:rPr>
            <w:t>(</w:t>
          </w:r>
          <w:proofErr w:type="spellStart"/>
          <w:r w:rsidR="00470151" w:rsidRPr="00F929F9">
            <w:rPr>
              <w:iCs/>
              <w:sz w:val="24"/>
              <w:szCs w:val="24"/>
            </w:rPr>
            <w:t>Rezaee</w:t>
          </w:r>
          <w:proofErr w:type="spellEnd"/>
          <w:r w:rsidR="00470151" w:rsidRPr="00F929F9">
            <w:rPr>
              <w:iCs/>
              <w:sz w:val="24"/>
              <w:szCs w:val="24"/>
            </w:rPr>
            <w:t xml:space="preserve"> &amp; </w:t>
          </w:r>
          <w:proofErr w:type="spellStart"/>
          <w:r w:rsidR="00470151" w:rsidRPr="00F929F9">
            <w:rPr>
              <w:iCs/>
              <w:sz w:val="24"/>
              <w:szCs w:val="24"/>
            </w:rPr>
            <w:t>Ekundayo</w:t>
          </w:r>
          <w:proofErr w:type="spellEnd"/>
          <w:r w:rsidR="00470151" w:rsidRPr="00F929F9">
            <w:rPr>
              <w:iCs/>
              <w:sz w:val="24"/>
              <w:szCs w:val="24"/>
            </w:rPr>
            <w:t>, 2022; Yan et al., 2022)</w:t>
          </w:r>
        </w:sdtContent>
      </w:sdt>
      <w:r w:rsidR="00470151" w:rsidRPr="00F929F9">
        <w:rPr>
          <w:iCs/>
          <w:sz w:val="24"/>
          <w:szCs w:val="24"/>
        </w:rPr>
        <w:t xml:space="preserve">, or fractured systems </w:t>
      </w:r>
      <w:sdt>
        <w:sdtPr>
          <w:rPr>
            <w:iCs/>
            <w:sz w:val="24"/>
            <w:szCs w:val="24"/>
          </w:rPr>
          <w:tag w:val="MENDELEY_CITATION_v3_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"/>
          <w:id w:val="1283542625"/>
          <w:placeholder>
            <w:docPart w:val="845EEC7D9F714C07A3D905FD952F91C6"/>
          </w:placeholder>
        </w:sdtPr>
        <w:sdtContent>
          <w:r w:rsidR="00470151" w:rsidRPr="00F929F9">
            <w:rPr>
              <w:iCs/>
              <w:sz w:val="24"/>
              <w:szCs w:val="24"/>
            </w:rPr>
            <w:t>(S. Jiang et al., 2021)</w:t>
          </w:r>
        </w:sdtContent>
      </w:sdt>
      <w:r w:rsidR="00C876C2">
        <w:rPr>
          <w:iCs/>
          <w:sz w:val="24"/>
          <w:szCs w:val="24"/>
        </w:rPr>
        <w:t>.</w:t>
      </w:r>
      <w:r w:rsidR="004E75D8">
        <w:rPr>
          <w:iCs/>
          <w:sz w:val="24"/>
          <w:szCs w:val="24"/>
        </w:rPr>
        <w:t xml:space="preserve"> D</w:t>
      </w:r>
      <w:r w:rsidR="00AA6027">
        <w:rPr>
          <w:iCs/>
          <w:sz w:val="24"/>
          <w:szCs w:val="24"/>
        </w:rPr>
        <w:t>eep learning-based dimensionality reduction techniques are used for parameterization of dynamic data</w:t>
      </w:r>
      <w:r w:rsidR="0014406C">
        <w:rPr>
          <w:iCs/>
          <w:sz w:val="24"/>
          <w:szCs w:val="24"/>
        </w:rPr>
        <w:t xml:space="preserve"> and subsequent data </w:t>
      </w:r>
      <w:r w:rsidR="006A0359">
        <w:rPr>
          <w:iCs/>
          <w:sz w:val="24"/>
          <w:szCs w:val="24"/>
        </w:rPr>
        <w:t>assimilation and closed-loop optimization workflows.</w:t>
      </w:r>
      <w:r w:rsidR="004642D7" w:rsidRPr="004642D7">
        <w:rPr>
          <w:iCs/>
          <w:sz w:val="24"/>
          <w:szCs w:val="24"/>
        </w:rPr>
        <w:t xml:space="preserve"> </w:t>
      </w:r>
      <w:r w:rsidR="004642D7" w:rsidRPr="00F929F9">
        <w:rPr>
          <w:iCs/>
          <w:sz w:val="24"/>
          <w:szCs w:val="24"/>
        </w:rPr>
        <w:t xml:space="preserve">These frameworks </w:t>
      </w:r>
      <w:r w:rsidR="004642D7">
        <w:rPr>
          <w:iCs/>
          <w:sz w:val="24"/>
          <w:szCs w:val="24"/>
        </w:rPr>
        <w:t xml:space="preserve">are </w:t>
      </w:r>
      <w:r w:rsidR="004642D7" w:rsidRPr="00F929F9">
        <w:rPr>
          <w:iCs/>
          <w:sz w:val="24"/>
          <w:szCs w:val="24"/>
        </w:rPr>
        <w:t xml:space="preserve">used for dynamic data integration such as geophysical data </w:t>
      </w:r>
      <w:sdt>
        <w:sdtPr>
          <w:rPr>
            <w:iCs/>
            <w:sz w:val="24"/>
            <w:szCs w:val="24"/>
          </w:rPr>
          <w:tag w:val="MENDELEY_CITATION_v3_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"/>
          <w:id w:val="-227235686"/>
          <w:placeholder>
            <w:docPart w:val="A1C41C978F3D4294BF960637CDBE4587"/>
          </w:placeholder>
        </w:sdtPr>
        <w:sdtContent>
          <w:r w:rsidR="004642D7" w:rsidRPr="00F929F9">
            <w:rPr>
              <w:iCs/>
              <w:sz w:val="24"/>
              <w:szCs w:val="24"/>
            </w:rPr>
            <w:t>(</w:t>
          </w:r>
          <w:proofErr w:type="spellStart"/>
          <w:r w:rsidR="004642D7" w:rsidRPr="00F929F9">
            <w:rPr>
              <w:iCs/>
              <w:sz w:val="24"/>
              <w:szCs w:val="24"/>
            </w:rPr>
            <w:t>Brankovic</w:t>
          </w:r>
          <w:proofErr w:type="spellEnd"/>
          <w:r w:rsidR="004642D7" w:rsidRPr="00F929F9">
            <w:rPr>
              <w:iCs/>
              <w:sz w:val="24"/>
              <w:szCs w:val="24"/>
            </w:rPr>
            <w:t xml:space="preserve"> et al., 2021)</w:t>
          </w:r>
        </w:sdtContent>
      </w:sdt>
      <w:r w:rsidR="004642D7" w:rsidRPr="00F929F9">
        <w:rPr>
          <w:iCs/>
          <w:sz w:val="24"/>
          <w:szCs w:val="24"/>
        </w:rPr>
        <w:t xml:space="preserve"> or dynamic well response data </w:t>
      </w:r>
      <w:sdt>
        <w:sdtPr>
          <w:rPr>
            <w:iCs/>
            <w:sz w:val="24"/>
            <w:szCs w:val="24"/>
          </w:rPr>
          <w:tag w:val="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"/>
          <w:id w:val="577330370"/>
          <w:placeholder>
            <w:docPart w:val="A1C41C978F3D4294BF960637CDBE4587"/>
          </w:placeholder>
        </w:sdtPr>
        <w:sdtContent>
          <w:r w:rsidR="004642D7" w:rsidRPr="00F929F9">
            <w:rPr>
              <w:iCs/>
              <w:sz w:val="24"/>
              <w:szCs w:val="24"/>
            </w:rPr>
            <w:t xml:space="preserve">(A. Jiang &amp; </w:t>
          </w:r>
          <w:proofErr w:type="spellStart"/>
          <w:r w:rsidR="004642D7" w:rsidRPr="00F929F9">
            <w:rPr>
              <w:iCs/>
              <w:sz w:val="24"/>
              <w:szCs w:val="24"/>
            </w:rPr>
            <w:t>Jafarpour</w:t>
          </w:r>
          <w:proofErr w:type="spellEnd"/>
          <w:r w:rsidR="004642D7" w:rsidRPr="00F929F9">
            <w:rPr>
              <w:iCs/>
              <w:sz w:val="24"/>
              <w:szCs w:val="24"/>
            </w:rPr>
            <w:t xml:space="preserve">, 2019, 2021; S. Jiang &amp; </w:t>
          </w:r>
          <w:proofErr w:type="spellStart"/>
          <w:r w:rsidR="004642D7" w:rsidRPr="00F929F9">
            <w:rPr>
              <w:iCs/>
              <w:sz w:val="24"/>
              <w:szCs w:val="24"/>
            </w:rPr>
            <w:t>Durlofsky</w:t>
          </w:r>
          <w:proofErr w:type="spellEnd"/>
          <w:r w:rsidR="004642D7" w:rsidRPr="00F929F9">
            <w:rPr>
              <w:iCs/>
              <w:sz w:val="24"/>
              <w:szCs w:val="24"/>
            </w:rPr>
            <w:t>, 2023)</w:t>
          </w:r>
        </w:sdtContent>
      </w:sdt>
      <w:r w:rsidR="004642D7">
        <w:rPr>
          <w:iCs/>
          <w:sz w:val="24"/>
          <w:szCs w:val="24"/>
        </w:rPr>
        <w:t xml:space="preserve">. </w:t>
      </w:r>
    </w:p>
    <w:p w:rsidR="00470151" w:rsidRDefault="00470151" w:rsidP="005A2A36">
      <w:pPr>
        <w:jc w:val="both"/>
        <w:rPr>
          <w:iCs/>
          <w:sz w:val="24"/>
          <w:szCs w:val="24"/>
        </w:rPr>
      </w:pPr>
    </w:p>
    <w:p w:rsidR="005A2A36" w:rsidRDefault="00DA625C" w:rsidP="005A2A36">
      <w:pPr>
        <w:jc w:val="both"/>
        <w:rPr>
          <w:iCs/>
          <w:sz w:val="24"/>
          <w:szCs w:val="24"/>
        </w:rPr>
      </w:pPr>
      <w:r>
        <w:rPr>
          <w:iCs/>
          <w:sz w:val="24"/>
          <w:szCs w:val="24"/>
        </w:rPr>
        <w:t>Two popular</w:t>
      </w:r>
      <w:r w:rsidR="005A2A36">
        <w:rPr>
          <w:iCs/>
          <w:sz w:val="24"/>
          <w:szCs w:val="24"/>
        </w:rPr>
        <w:t xml:space="preserve"> deep learning methods for </w:t>
      </w:r>
      <w:r>
        <w:rPr>
          <w:iCs/>
          <w:sz w:val="24"/>
          <w:szCs w:val="24"/>
        </w:rPr>
        <w:t>reduced-dimensionality modeling</w:t>
      </w:r>
      <w:r w:rsidR="005A2A36">
        <w:rPr>
          <w:iCs/>
          <w:sz w:val="24"/>
          <w:szCs w:val="24"/>
        </w:rPr>
        <w:t xml:space="preserve"> are Variational </w:t>
      </w:r>
      <w:proofErr w:type="spellStart"/>
      <w:r w:rsidR="005A2A36">
        <w:rPr>
          <w:iCs/>
          <w:sz w:val="24"/>
          <w:szCs w:val="24"/>
        </w:rPr>
        <w:t>AutoEncoders</w:t>
      </w:r>
      <w:proofErr w:type="spellEnd"/>
      <w:r w:rsidR="005A2A36">
        <w:rPr>
          <w:iCs/>
          <w:sz w:val="24"/>
          <w:szCs w:val="24"/>
        </w:rPr>
        <w:t xml:space="preserve"> (VAE)</w:t>
      </w:r>
      <w:r w:rsidR="001E20DA">
        <w:rPr>
          <w:iCs/>
          <w:sz w:val="24"/>
          <w:szCs w:val="24"/>
        </w:rPr>
        <w:t xml:space="preserve"> (</w:t>
      </w:r>
      <w:proofErr w:type="spellStart"/>
      <w:r w:rsidR="001E20DA">
        <w:rPr>
          <w:iCs/>
          <w:sz w:val="24"/>
          <w:szCs w:val="24"/>
        </w:rPr>
        <w:t>Kingma</w:t>
      </w:r>
      <w:proofErr w:type="spellEnd"/>
      <w:r w:rsidR="001E20DA">
        <w:rPr>
          <w:iCs/>
          <w:sz w:val="24"/>
          <w:szCs w:val="24"/>
        </w:rPr>
        <w:t xml:space="preserve"> et al., 2019)</w:t>
      </w:r>
      <w:r w:rsidR="005A2A36">
        <w:rPr>
          <w:iCs/>
          <w:sz w:val="24"/>
          <w:szCs w:val="24"/>
        </w:rPr>
        <w:t xml:space="preserve"> and Generative Adversarial Networks (GAN)</w:t>
      </w:r>
      <w:r w:rsidR="00854909">
        <w:rPr>
          <w:iCs/>
          <w:sz w:val="24"/>
          <w:szCs w:val="24"/>
        </w:rPr>
        <w:t xml:space="preserve"> (Goodfellow et al., 2020)</w:t>
      </w:r>
      <w:r w:rsidR="005A2A36">
        <w:rPr>
          <w:iCs/>
          <w:sz w:val="24"/>
          <w:szCs w:val="24"/>
        </w:rPr>
        <w:t>. These techniques exploit a latent representation of the geologic feature distributions, obtaining an optimal parameterization of the model</w:t>
      </w:r>
      <w:r w:rsidR="00C751CB">
        <w:rPr>
          <w:iCs/>
          <w:sz w:val="24"/>
          <w:szCs w:val="24"/>
        </w:rPr>
        <w:t>s</w:t>
      </w:r>
      <w:r w:rsidR="005A2A36">
        <w:rPr>
          <w:iCs/>
          <w:sz w:val="24"/>
          <w:szCs w:val="24"/>
        </w:rPr>
        <w:t xml:space="preserve"> that best represents the entire set. </w:t>
      </w:r>
      <w:r w:rsidR="00C751CB">
        <w:rPr>
          <w:iCs/>
          <w:sz w:val="24"/>
          <w:szCs w:val="24"/>
        </w:rPr>
        <w:t xml:space="preserve">General </w:t>
      </w:r>
      <w:proofErr w:type="spellStart"/>
      <w:r w:rsidR="005A2A36">
        <w:rPr>
          <w:iCs/>
          <w:sz w:val="24"/>
          <w:szCs w:val="24"/>
        </w:rPr>
        <w:t>AutoEncoders</w:t>
      </w:r>
      <w:proofErr w:type="spellEnd"/>
      <w:r w:rsidR="005A2A36">
        <w:rPr>
          <w:iCs/>
          <w:sz w:val="24"/>
          <w:szCs w:val="24"/>
        </w:rPr>
        <w:t xml:space="preserve"> (AE) aim to compress the given models into a latent-space representation</w:t>
      </w:r>
      <w:r w:rsidR="00806FD1">
        <w:rPr>
          <w:iCs/>
          <w:sz w:val="24"/>
          <w:szCs w:val="24"/>
        </w:rPr>
        <w:t xml:space="preserve"> through an encoder network</w:t>
      </w:r>
      <w:r w:rsidR="005A2A36">
        <w:rPr>
          <w:iCs/>
          <w:sz w:val="24"/>
          <w:szCs w:val="24"/>
        </w:rPr>
        <w:t xml:space="preserve">, and to reconstruct </w:t>
      </w:r>
      <w:r w:rsidR="00806FD1">
        <w:rPr>
          <w:iCs/>
          <w:sz w:val="24"/>
          <w:szCs w:val="24"/>
        </w:rPr>
        <w:t>the original data</w:t>
      </w:r>
      <w:r w:rsidR="005A2A36">
        <w:rPr>
          <w:iCs/>
          <w:sz w:val="24"/>
          <w:szCs w:val="24"/>
        </w:rPr>
        <w:t xml:space="preserve"> through </w:t>
      </w:r>
      <w:r w:rsidR="00806FD1">
        <w:rPr>
          <w:iCs/>
          <w:sz w:val="24"/>
          <w:szCs w:val="24"/>
        </w:rPr>
        <w:t>a decoder network</w:t>
      </w:r>
      <w:r w:rsidR="005A2A36">
        <w:rPr>
          <w:iCs/>
          <w:sz w:val="24"/>
          <w:szCs w:val="24"/>
        </w:rPr>
        <w:t xml:space="preserve">. </w:t>
      </w:r>
      <w:r w:rsidR="000F2785">
        <w:rPr>
          <w:iCs/>
          <w:sz w:val="24"/>
          <w:szCs w:val="24"/>
        </w:rPr>
        <w:t xml:space="preserve">VAEs follow a similar </w:t>
      </w:r>
      <w:r w:rsidR="00A80DDA">
        <w:rPr>
          <w:iCs/>
          <w:sz w:val="24"/>
          <w:szCs w:val="24"/>
        </w:rPr>
        <w:t>procedure but</w:t>
      </w:r>
      <w:r w:rsidR="000F2785">
        <w:rPr>
          <w:iCs/>
          <w:sz w:val="24"/>
          <w:szCs w:val="24"/>
        </w:rPr>
        <w:t xml:space="preserve"> constrain the latent space to follow a certain distribution, most commonly a multi-Gaussian</w:t>
      </w:r>
      <w:r w:rsidR="00413AA7">
        <w:rPr>
          <w:iCs/>
          <w:sz w:val="24"/>
          <w:szCs w:val="24"/>
        </w:rPr>
        <w:t xml:space="preserve">, to ensure that the latent space is regularized. VAEs also provide the advantage of new (also known as fake) model generation by providing a set of random parameters from the latent distribution </w:t>
      </w:r>
      <w:ins w:id="84" w:author="Pyrcz, Michael" w:date="2023-03-21T17:08:00Z">
        <w:r w:rsidR="00227744">
          <w:rPr>
            <w:iCs/>
            <w:sz w:val="24"/>
            <w:szCs w:val="24"/>
          </w:rPr>
          <w:t>to</w:t>
        </w:r>
      </w:ins>
      <w:del w:id="85" w:author="Pyrcz, Michael" w:date="2023-03-21T17:08:00Z">
        <w:r w:rsidR="00413AA7" w:rsidDel="00227744">
          <w:rPr>
            <w:iCs/>
            <w:sz w:val="24"/>
            <w:szCs w:val="24"/>
          </w:rPr>
          <w:delText>and</w:delText>
        </w:r>
      </w:del>
      <w:r w:rsidR="00413AA7">
        <w:rPr>
          <w:iCs/>
          <w:sz w:val="24"/>
          <w:szCs w:val="24"/>
        </w:rPr>
        <w:t xml:space="preserve"> </w:t>
      </w:r>
      <w:r w:rsidR="00261F0D">
        <w:rPr>
          <w:iCs/>
          <w:sz w:val="24"/>
          <w:szCs w:val="24"/>
        </w:rPr>
        <w:t>reconstruct</w:t>
      </w:r>
      <w:del w:id="86" w:author="Pyrcz, Michael" w:date="2023-03-21T17:08:00Z">
        <w:r w:rsidR="00261F0D" w:rsidDel="00227744">
          <w:rPr>
            <w:iCs/>
            <w:sz w:val="24"/>
            <w:szCs w:val="24"/>
          </w:rPr>
          <w:delText>ing</w:delText>
        </w:r>
      </w:del>
      <w:r w:rsidR="00261F0D">
        <w:rPr>
          <w:iCs/>
          <w:sz w:val="24"/>
          <w:szCs w:val="24"/>
        </w:rPr>
        <w:t xml:space="preserve"> new (or fake) geologic feature distributions. </w:t>
      </w:r>
      <w:r w:rsidR="005A2A36">
        <w:rPr>
          <w:iCs/>
          <w:sz w:val="24"/>
          <w:szCs w:val="24"/>
        </w:rPr>
        <w:t>GANs on the other hand</w:t>
      </w:r>
      <w:r w:rsidR="00261F0D">
        <w:rPr>
          <w:iCs/>
          <w:sz w:val="24"/>
          <w:szCs w:val="24"/>
        </w:rPr>
        <w:t xml:space="preserve"> follow a </w:t>
      </w:r>
      <w:commentRangeStart w:id="87"/>
      <w:r w:rsidR="00FF620C">
        <w:rPr>
          <w:iCs/>
          <w:sz w:val="24"/>
          <w:szCs w:val="24"/>
        </w:rPr>
        <w:t xml:space="preserve">generator-discriminator approach, where a network is trained to </w:t>
      </w:r>
      <w:r w:rsidR="00384249">
        <w:rPr>
          <w:iCs/>
          <w:sz w:val="24"/>
          <w:szCs w:val="24"/>
        </w:rPr>
        <w:t xml:space="preserve">reconstruct models </w:t>
      </w:r>
      <w:r w:rsidR="00FF620C">
        <w:rPr>
          <w:iCs/>
          <w:sz w:val="24"/>
          <w:szCs w:val="24"/>
        </w:rPr>
        <w:t>from a latent-space distribution and the discriminator is trained to differentiate realistic from imprecise models</w:t>
      </w:r>
      <w:r w:rsidR="001C4878">
        <w:rPr>
          <w:iCs/>
          <w:sz w:val="24"/>
          <w:szCs w:val="24"/>
        </w:rPr>
        <w:t xml:space="preserve">, which over time allows the model to create </w:t>
      </w:r>
      <w:r w:rsidR="00470151">
        <w:rPr>
          <w:iCs/>
          <w:sz w:val="24"/>
          <w:szCs w:val="24"/>
        </w:rPr>
        <w:t xml:space="preserve">new realistic </w:t>
      </w:r>
      <w:r w:rsidR="001C4878">
        <w:rPr>
          <w:iCs/>
          <w:sz w:val="24"/>
          <w:szCs w:val="24"/>
        </w:rPr>
        <w:t>geologic feature distributions.</w:t>
      </w:r>
      <w:r w:rsidR="005A5FB4">
        <w:rPr>
          <w:iCs/>
          <w:sz w:val="24"/>
          <w:szCs w:val="24"/>
        </w:rPr>
        <w:t xml:space="preserve"> The main disadvantage of GANs, despite relatively better performance, is their extreme complexity </w:t>
      </w:r>
      <w:r w:rsidR="005C73F3">
        <w:rPr>
          <w:iCs/>
          <w:sz w:val="24"/>
          <w:szCs w:val="24"/>
        </w:rPr>
        <w:t>in terms of trainable parameters and their computational requirements in terms of training time and number of examples required</w:t>
      </w:r>
      <w:commentRangeEnd w:id="87"/>
      <w:r w:rsidR="00227744">
        <w:rPr>
          <w:rStyle w:val="CommentReference"/>
        </w:rPr>
        <w:commentReference w:id="87"/>
      </w:r>
      <w:r w:rsidR="005C73F3">
        <w:rPr>
          <w:iCs/>
          <w:sz w:val="24"/>
          <w:szCs w:val="24"/>
        </w:rPr>
        <w:t>.</w:t>
      </w:r>
    </w:p>
    <w:p w:rsidR="005A2A36" w:rsidRDefault="005A2A36" w:rsidP="001A773A">
      <w:pPr>
        <w:jc w:val="both"/>
        <w:rPr>
          <w:iCs/>
          <w:sz w:val="24"/>
          <w:szCs w:val="24"/>
        </w:rPr>
      </w:pPr>
    </w:p>
    <w:p w:rsidR="001A773A" w:rsidRDefault="007C53F9" w:rsidP="001A773A">
      <w:pPr>
        <w:jc w:val="both"/>
        <w:rPr>
          <w:iCs/>
          <w:sz w:val="24"/>
          <w:szCs w:val="24"/>
        </w:rPr>
      </w:pPr>
      <w:r>
        <w:rPr>
          <w:iCs/>
          <w:sz w:val="24"/>
          <w:szCs w:val="24"/>
        </w:rPr>
        <w:t>Multiple efforts are made to enhance MPS-based geologic inversion by incorporating a latent</w:t>
      </w:r>
      <w:r w:rsidR="001C4878">
        <w:rPr>
          <w:iCs/>
          <w:sz w:val="24"/>
          <w:szCs w:val="24"/>
        </w:rPr>
        <w:t>-</w:t>
      </w:r>
      <w:r>
        <w:rPr>
          <w:iCs/>
          <w:sz w:val="24"/>
          <w:szCs w:val="24"/>
        </w:rPr>
        <w:t>space distribution</w:t>
      </w:r>
      <w:r w:rsidR="001C4878">
        <w:rPr>
          <w:iCs/>
          <w:sz w:val="24"/>
          <w:szCs w:val="24"/>
        </w:rPr>
        <w:t xml:space="preserve"> models</w:t>
      </w:r>
      <w:r>
        <w:rPr>
          <w:iCs/>
          <w:sz w:val="24"/>
          <w:szCs w:val="24"/>
        </w:rPr>
        <w:t xml:space="preserve"> in deep learning </w:t>
      </w:r>
      <w:r w:rsidR="001C4878">
        <w:rPr>
          <w:iCs/>
          <w:sz w:val="24"/>
          <w:szCs w:val="24"/>
        </w:rPr>
        <w:t xml:space="preserve">methods </w:t>
      </w:r>
      <w:r>
        <w:rPr>
          <w:iCs/>
          <w:sz w:val="24"/>
          <w:szCs w:val="24"/>
        </w:rPr>
        <w:t>(</w:t>
      </w:r>
      <w:proofErr w:type="spellStart"/>
      <w:r>
        <w:rPr>
          <w:iCs/>
          <w:sz w:val="24"/>
          <w:szCs w:val="24"/>
        </w:rPr>
        <w:t>Laloy</w:t>
      </w:r>
      <w:proofErr w:type="spellEnd"/>
      <w:r>
        <w:rPr>
          <w:iCs/>
          <w:sz w:val="24"/>
          <w:szCs w:val="24"/>
        </w:rPr>
        <w:t xml:space="preserve"> et al. 2017a, 2017b). </w:t>
      </w:r>
      <w:proofErr w:type="spellStart"/>
      <w:r w:rsidR="000C276A">
        <w:rPr>
          <w:iCs/>
          <w:sz w:val="24"/>
          <w:szCs w:val="24"/>
        </w:rPr>
        <w:t>Abdellatif</w:t>
      </w:r>
      <w:proofErr w:type="spellEnd"/>
      <w:r w:rsidR="000C276A">
        <w:rPr>
          <w:iCs/>
          <w:sz w:val="24"/>
          <w:szCs w:val="24"/>
        </w:rPr>
        <w:t xml:space="preserve"> et al. (2022) show the application of a GAN for non-stationary random fields of binary geologic distributions. Feng et al. (2022) expand GANs by implementing a Bayesian framework for probabilistic binary geologic model reconstruction. </w:t>
      </w:r>
      <w:r w:rsidR="001A773A">
        <w:rPr>
          <w:iCs/>
          <w:sz w:val="24"/>
          <w:szCs w:val="24"/>
        </w:rPr>
        <w:t xml:space="preserve">The previous methods focus on 2D geologic feature distribution reconstruction, but </w:t>
      </w:r>
      <w:r w:rsidR="00560B49">
        <w:rPr>
          <w:iCs/>
          <w:sz w:val="24"/>
          <w:szCs w:val="24"/>
        </w:rPr>
        <w:t>VAEs and GANs</w:t>
      </w:r>
      <w:r w:rsidR="00437CFA">
        <w:rPr>
          <w:iCs/>
          <w:sz w:val="24"/>
          <w:szCs w:val="24"/>
        </w:rPr>
        <w:t xml:space="preserve"> </w:t>
      </w:r>
      <w:r w:rsidR="001A773A">
        <w:rPr>
          <w:iCs/>
          <w:sz w:val="24"/>
          <w:szCs w:val="24"/>
        </w:rPr>
        <w:t>can also be used</w:t>
      </w:r>
      <w:r w:rsidR="00437CFA">
        <w:rPr>
          <w:iCs/>
          <w:sz w:val="24"/>
          <w:szCs w:val="24"/>
        </w:rPr>
        <w:t xml:space="preserve"> for 3D geologic model reconstruction</w:t>
      </w:r>
      <w:r w:rsidR="001A773A">
        <w:rPr>
          <w:iCs/>
          <w:sz w:val="24"/>
          <w:szCs w:val="24"/>
        </w:rPr>
        <w:t xml:space="preserve"> (Yang et al., 2022; T. Zhang et al., 2022; T.F. Zhang et al., 2019). However, most examples of these methods are limited to the reconstruction of binary geologic models or Gaussian-distributed geologic models only</w:t>
      </w:r>
      <w:ins w:id="88" w:author="Pyrcz, Michael" w:date="2023-03-21T17:10:00Z">
        <w:r w:rsidR="00227744">
          <w:rPr>
            <w:iCs/>
            <w:sz w:val="24"/>
            <w:szCs w:val="24"/>
          </w:rPr>
          <w:t>.</w:t>
        </w:r>
      </w:ins>
      <w:del w:id="89" w:author="Pyrcz, Michael" w:date="2023-03-21T17:10:00Z">
        <w:r w:rsidR="001A773A" w:rsidDel="00227744">
          <w:rPr>
            <w:iCs/>
            <w:sz w:val="24"/>
            <w:szCs w:val="24"/>
          </w:rPr>
          <w:delText>, not both.</w:delText>
        </w:r>
      </w:del>
    </w:p>
    <w:p w:rsidR="001A773A" w:rsidRDefault="001A773A" w:rsidP="008A1BF8">
      <w:pPr>
        <w:jc w:val="both"/>
        <w:rPr>
          <w:iCs/>
          <w:sz w:val="24"/>
          <w:szCs w:val="24"/>
        </w:rPr>
      </w:pPr>
    </w:p>
    <w:p w:rsidR="006D2628" w:rsidRDefault="00F00214" w:rsidP="008A1BF8">
      <w:pPr>
        <w:jc w:val="both"/>
        <w:rPr>
          <w:iCs/>
          <w:sz w:val="24"/>
          <w:szCs w:val="24"/>
        </w:rPr>
      </w:pPr>
      <w:r>
        <w:rPr>
          <w:iCs/>
          <w:sz w:val="24"/>
          <w:szCs w:val="24"/>
        </w:rPr>
        <w:t xml:space="preserve">Furthermore, deep learning-based methods </w:t>
      </w:r>
      <w:r w:rsidR="00C01B1F">
        <w:rPr>
          <w:iCs/>
          <w:sz w:val="24"/>
          <w:szCs w:val="24"/>
        </w:rPr>
        <w:t xml:space="preserve">can also be conditioned to </w:t>
      </w:r>
      <w:r w:rsidR="004E75D8">
        <w:rPr>
          <w:iCs/>
          <w:sz w:val="24"/>
          <w:szCs w:val="24"/>
        </w:rPr>
        <w:t xml:space="preserve">dynamic </w:t>
      </w:r>
      <w:r w:rsidR="00C01B1F">
        <w:rPr>
          <w:iCs/>
          <w:sz w:val="24"/>
          <w:szCs w:val="24"/>
        </w:rPr>
        <w:t xml:space="preserve">observation data for improved reconstruction of subsurface geologic feature distributions. </w:t>
      </w:r>
      <w:r w:rsidR="001F63A4">
        <w:rPr>
          <w:iCs/>
          <w:sz w:val="24"/>
          <w:szCs w:val="24"/>
        </w:rPr>
        <w:t xml:space="preserve">Chan and Elsheikh (2020), demonstrate the potential </w:t>
      </w:r>
      <w:r w:rsidR="00DB1EAB">
        <w:rPr>
          <w:iCs/>
          <w:sz w:val="24"/>
          <w:szCs w:val="24"/>
        </w:rPr>
        <w:t xml:space="preserve">GANs </w:t>
      </w:r>
      <w:r w:rsidR="001F63A4">
        <w:rPr>
          <w:iCs/>
          <w:sz w:val="24"/>
          <w:szCs w:val="24"/>
        </w:rPr>
        <w:t>to generate realistic geologic feature distributions by conditioning</w:t>
      </w:r>
      <w:r w:rsidR="008E6C66">
        <w:rPr>
          <w:iCs/>
          <w:sz w:val="24"/>
          <w:szCs w:val="24"/>
        </w:rPr>
        <w:t xml:space="preserve"> the networks</w:t>
      </w:r>
      <w:r w:rsidR="001F63A4">
        <w:rPr>
          <w:iCs/>
          <w:sz w:val="24"/>
          <w:szCs w:val="24"/>
        </w:rPr>
        <w:t xml:space="preserve"> to data from observation wells. </w:t>
      </w:r>
      <w:r w:rsidR="0025180F">
        <w:rPr>
          <w:iCs/>
          <w:sz w:val="24"/>
          <w:szCs w:val="24"/>
        </w:rPr>
        <w:t xml:space="preserve">Further examples of geologic inversion from different sources of conditioning data are shown </w:t>
      </w:r>
      <w:r w:rsidR="00FE4A69">
        <w:rPr>
          <w:iCs/>
          <w:sz w:val="24"/>
          <w:szCs w:val="24"/>
        </w:rPr>
        <w:t>for geophysical data (</w:t>
      </w:r>
      <w:proofErr w:type="spellStart"/>
      <w:r w:rsidR="00FE4A69">
        <w:rPr>
          <w:iCs/>
          <w:sz w:val="24"/>
          <w:szCs w:val="24"/>
        </w:rPr>
        <w:t>Laloy</w:t>
      </w:r>
      <w:proofErr w:type="spellEnd"/>
      <w:r w:rsidR="00FE4A69">
        <w:rPr>
          <w:iCs/>
          <w:sz w:val="24"/>
          <w:szCs w:val="24"/>
        </w:rPr>
        <w:t xml:space="preserve"> et al., 2019; Pan et al., 2020), and well log data (</w:t>
      </w:r>
      <w:proofErr w:type="spellStart"/>
      <w:r w:rsidR="00FE4A69">
        <w:rPr>
          <w:iCs/>
          <w:sz w:val="24"/>
          <w:szCs w:val="24"/>
        </w:rPr>
        <w:t>Bressan</w:t>
      </w:r>
      <w:proofErr w:type="spellEnd"/>
      <w:r w:rsidR="00FE4A69">
        <w:rPr>
          <w:iCs/>
          <w:sz w:val="24"/>
          <w:szCs w:val="24"/>
        </w:rPr>
        <w:t xml:space="preserve"> et al., 2020; Qi and </w:t>
      </w:r>
      <w:proofErr w:type="spellStart"/>
      <w:r w:rsidR="00FE4A69">
        <w:rPr>
          <w:iCs/>
          <w:sz w:val="24"/>
          <w:szCs w:val="24"/>
        </w:rPr>
        <w:t>Carr</w:t>
      </w:r>
      <w:proofErr w:type="spellEnd"/>
      <w:r w:rsidR="00FE4A69">
        <w:rPr>
          <w:iCs/>
          <w:sz w:val="24"/>
          <w:szCs w:val="24"/>
        </w:rPr>
        <w:t>, 2006)</w:t>
      </w:r>
      <w:r w:rsidR="00A23F9F">
        <w:rPr>
          <w:iCs/>
          <w:sz w:val="24"/>
          <w:szCs w:val="24"/>
        </w:rPr>
        <w:t xml:space="preserve">. </w:t>
      </w:r>
      <w:r w:rsidR="00C01B1F">
        <w:rPr>
          <w:iCs/>
          <w:sz w:val="24"/>
          <w:szCs w:val="24"/>
        </w:rPr>
        <w:t>Methods</w:t>
      </w:r>
      <w:r w:rsidR="008A1BF8" w:rsidRPr="00F929F9">
        <w:rPr>
          <w:iCs/>
          <w:sz w:val="24"/>
          <w:szCs w:val="24"/>
        </w:rPr>
        <w:t xml:space="preserve"> for the initialization of reservoir models from production data</w:t>
      </w:r>
      <w:r w:rsidR="007307F0">
        <w:rPr>
          <w:iCs/>
          <w:sz w:val="24"/>
          <w:szCs w:val="24"/>
        </w:rPr>
        <w:t xml:space="preserve"> are also shown to</w:t>
      </w:r>
      <w:r w:rsidR="008A1BF8" w:rsidRPr="00F929F9">
        <w:rPr>
          <w:iCs/>
          <w:sz w:val="24"/>
          <w:szCs w:val="24"/>
        </w:rPr>
        <w:t xml:space="preserve"> improve history matching and uncertainty quantification</w:t>
      </w:r>
      <w:r w:rsidR="00277D42">
        <w:rPr>
          <w:iCs/>
          <w:sz w:val="24"/>
          <w:szCs w:val="24"/>
        </w:rPr>
        <w:t xml:space="preserve"> </w:t>
      </w:r>
      <w:sdt>
        <w:sdtPr>
          <w:rPr>
            <w:iCs/>
            <w:sz w:val="24"/>
            <w:szCs w:val="24"/>
          </w:rPr>
          <w:tag w:val="MENDELEY_CITATION_v3_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"/>
          <w:id w:val="1453515785"/>
          <w:placeholder>
            <w:docPart w:val="AE92BFDBCF604C25888675CC3B29591F"/>
          </w:placeholder>
        </w:sdtPr>
        <w:sdtContent>
          <w:r w:rsidR="008A1BF8" w:rsidRPr="00F929F9">
            <w:rPr>
              <w:iCs/>
              <w:sz w:val="24"/>
              <w:szCs w:val="24"/>
            </w:rPr>
            <w:t>(</w:t>
          </w:r>
          <w:proofErr w:type="spellStart"/>
          <w:r w:rsidR="008A1BF8" w:rsidRPr="00F929F9">
            <w:rPr>
              <w:iCs/>
              <w:sz w:val="24"/>
              <w:szCs w:val="24"/>
            </w:rPr>
            <w:t>Emami</w:t>
          </w:r>
          <w:proofErr w:type="spellEnd"/>
          <w:r w:rsidR="008A1BF8" w:rsidRPr="00F929F9">
            <w:rPr>
              <w:iCs/>
              <w:sz w:val="24"/>
              <w:szCs w:val="24"/>
            </w:rPr>
            <w:t xml:space="preserve"> </w:t>
          </w:r>
          <w:proofErr w:type="spellStart"/>
          <w:r w:rsidR="008A1BF8" w:rsidRPr="00F929F9">
            <w:rPr>
              <w:iCs/>
              <w:sz w:val="24"/>
              <w:szCs w:val="24"/>
            </w:rPr>
            <w:t>Niri</w:t>
          </w:r>
          <w:proofErr w:type="spellEnd"/>
          <w:r w:rsidR="008A1BF8" w:rsidRPr="00F929F9">
            <w:rPr>
              <w:iCs/>
              <w:sz w:val="24"/>
              <w:szCs w:val="24"/>
            </w:rPr>
            <w:t xml:space="preserve"> &amp; Lumley, 2017)</w:t>
          </w:r>
        </w:sdtContent>
      </w:sdt>
      <w:r w:rsidR="008A1BF8" w:rsidRPr="00F929F9">
        <w:rPr>
          <w:iCs/>
          <w:sz w:val="24"/>
          <w:szCs w:val="24"/>
        </w:rPr>
        <w:t xml:space="preserve">. </w:t>
      </w:r>
    </w:p>
    <w:p w:rsidR="00456EEF" w:rsidRDefault="00456EEF" w:rsidP="008A1BF8">
      <w:pPr>
        <w:jc w:val="both"/>
        <w:rPr>
          <w:iCs/>
          <w:sz w:val="24"/>
          <w:szCs w:val="24"/>
        </w:rPr>
      </w:pPr>
    </w:p>
    <w:p w:rsidR="008A1BF8" w:rsidRDefault="00277D42" w:rsidP="008A1BF8">
      <w:pPr>
        <w:jc w:val="both"/>
        <w:rPr>
          <w:iCs/>
          <w:sz w:val="24"/>
          <w:szCs w:val="24"/>
        </w:rPr>
      </w:pPr>
      <w:commentRangeStart w:id="90"/>
      <w:commentRangeEnd w:id="90"/>
      <w:r>
        <w:rPr>
          <w:rStyle w:val="CommentReference"/>
        </w:rPr>
        <w:commentReference w:id="90"/>
      </w:r>
      <w:r w:rsidR="00143456">
        <w:rPr>
          <w:iCs/>
          <w:sz w:val="24"/>
          <w:szCs w:val="24"/>
        </w:rPr>
        <w:t>W</w:t>
      </w:r>
      <w:commentRangeStart w:id="91"/>
      <w:r w:rsidR="008A1BF8" w:rsidRPr="00F929F9">
        <w:rPr>
          <w:iCs/>
          <w:sz w:val="24"/>
          <w:szCs w:val="24"/>
        </w:rPr>
        <w:t xml:space="preserve">e propose a geological model inversion method from multi-source dynamic </w:t>
      </w:r>
      <w:commentRangeEnd w:id="91"/>
      <w:r w:rsidR="00143456">
        <w:rPr>
          <w:rStyle w:val="CommentReference"/>
        </w:rPr>
        <w:commentReference w:id="91"/>
      </w:r>
      <w:r w:rsidR="008A1BF8" w:rsidRPr="00F929F9">
        <w:rPr>
          <w:iCs/>
          <w:sz w:val="24"/>
          <w:szCs w:val="24"/>
        </w:rPr>
        <w:t>response data</w:t>
      </w:r>
      <w:r w:rsidR="00456EEF">
        <w:rPr>
          <w:iCs/>
          <w:sz w:val="24"/>
          <w:szCs w:val="24"/>
        </w:rPr>
        <w:t xml:space="preserve"> by </w:t>
      </w:r>
      <w:r w:rsidR="004E75D8">
        <w:rPr>
          <w:iCs/>
          <w:sz w:val="24"/>
          <w:szCs w:val="24"/>
        </w:rPr>
        <w:t>train</w:t>
      </w:r>
      <w:r w:rsidR="00456EEF">
        <w:rPr>
          <w:iCs/>
          <w:sz w:val="24"/>
          <w:szCs w:val="24"/>
        </w:rPr>
        <w:t>ing</w:t>
      </w:r>
      <w:r w:rsidR="004E75D8">
        <w:rPr>
          <w:iCs/>
          <w:sz w:val="24"/>
          <w:szCs w:val="24"/>
        </w:rPr>
        <w:t xml:space="preserve"> t</w:t>
      </w:r>
      <w:r w:rsidR="008A1BF8" w:rsidRPr="00F929F9">
        <w:rPr>
          <w:iCs/>
          <w:sz w:val="24"/>
          <w:szCs w:val="24"/>
        </w:rPr>
        <w:t>hree independent autoencoders and</w:t>
      </w:r>
      <w:r w:rsidR="004E75D8">
        <w:rPr>
          <w:iCs/>
          <w:sz w:val="24"/>
          <w:szCs w:val="24"/>
        </w:rPr>
        <w:t xml:space="preserve"> </w:t>
      </w:r>
      <w:r w:rsidR="008A1BF8" w:rsidRPr="00F929F9">
        <w:rPr>
          <w:iCs/>
          <w:sz w:val="24"/>
          <w:szCs w:val="24"/>
        </w:rPr>
        <w:t>combin</w:t>
      </w:r>
      <w:r w:rsidR="00456EEF">
        <w:rPr>
          <w:iCs/>
          <w:sz w:val="24"/>
          <w:szCs w:val="24"/>
        </w:rPr>
        <w:t>ing</w:t>
      </w:r>
      <w:r w:rsidR="004E75D8">
        <w:rPr>
          <w:iCs/>
          <w:sz w:val="24"/>
          <w:szCs w:val="24"/>
        </w:rPr>
        <w:t xml:space="preserve"> them</w:t>
      </w:r>
      <w:r w:rsidR="008A1BF8" w:rsidRPr="00F929F9">
        <w:rPr>
          <w:iCs/>
          <w:sz w:val="24"/>
          <w:szCs w:val="24"/>
        </w:rPr>
        <w:t xml:space="preserve"> into an inversion network model that reconstruct</w:t>
      </w:r>
      <w:r w:rsidR="004E75D8">
        <w:rPr>
          <w:iCs/>
          <w:sz w:val="24"/>
          <w:szCs w:val="24"/>
        </w:rPr>
        <w:t>s</w:t>
      </w:r>
      <w:r w:rsidR="008A1BF8" w:rsidRPr="00F929F9">
        <w:rPr>
          <w:iCs/>
          <w:sz w:val="24"/>
          <w:szCs w:val="24"/>
        </w:rPr>
        <w:t xml:space="preserve"> the corresponding geologic </w:t>
      </w:r>
      <w:r w:rsidR="00143456">
        <w:rPr>
          <w:iCs/>
          <w:sz w:val="24"/>
          <w:szCs w:val="24"/>
        </w:rPr>
        <w:t xml:space="preserve">feature </w:t>
      </w:r>
      <w:r w:rsidR="008A1BF8" w:rsidRPr="00F929F9">
        <w:rPr>
          <w:iCs/>
          <w:sz w:val="24"/>
          <w:szCs w:val="24"/>
        </w:rPr>
        <w:t xml:space="preserve">realization </w:t>
      </w:r>
      <w:r w:rsidR="004E75D8">
        <w:rPr>
          <w:iCs/>
          <w:sz w:val="24"/>
          <w:szCs w:val="24"/>
        </w:rPr>
        <w:t xml:space="preserve">based on </w:t>
      </w:r>
      <w:r w:rsidR="008A1BF8" w:rsidRPr="00F929F9">
        <w:rPr>
          <w:iCs/>
          <w:sz w:val="24"/>
          <w:szCs w:val="24"/>
        </w:rPr>
        <w:t xml:space="preserve">the producer well response data and the dynamic reservoir response data. </w:t>
      </w:r>
      <w:ins w:id="92" w:author="Pyrcz, Michael" w:date="2023-03-21T17:12:00Z">
        <w:r w:rsidR="00227744">
          <w:rPr>
            <w:iCs/>
            <w:sz w:val="24"/>
            <w:szCs w:val="24"/>
          </w:rPr>
          <w:t>Our proposed method</w:t>
        </w:r>
      </w:ins>
      <w:del w:id="93" w:author="Pyrcz, Michael" w:date="2023-03-21T17:12:00Z">
        <w:r w:rsidR="004E75D8" w:rsidDel="00227744">
          <w:rPr>
            <w:iCs/>
            <w:sz w:val="24"/>
            <w:szCs w:val="24"/>
          </w:rPr>
          <w:delText>It</w:delText>
        </w:r>
      </w:del>
      <w:r w:rsidR="004E75D8">
        <w:rPr>
          <w:iCs/>
          <w:sz w:val="24"/>
          <w:szCs w:val="24"/>
        </w:rPr>
        <w:t xml:space="preserve"> follows a transfer learning protocol, where three independent autoencoders are trained offline prior to the inversion</w:t>
      </w:r>
      <w:r w:rsidR="00454E93">
        <w:rPr>
          <w:iCs/>
          <w:sz w:val="24"/>
          <w:szCs w:val="24"/>
        </w:rPr>
        <w:t xml:space="preserve"> step, to find the best latent-space representation of the different data sources.</w:t>
      </w:r>
      <w:r w:rsidR="00900F61">
        <w:rPr>
          <w:iCs/>
          <w:sz w:val="24"/>
          <w:szCs w:val="24"/>
        </w:rPr>
        <w:t xml:space="preserve"> </w:t>
      </w:r>
      <w:r w:rsidR="00CC20F1">
        <w:rPr>
          <w:iCs/>
          <w:sz w:val="24"/>
          <w:szCs w:val="24"/>
        </w:rPr>
        <w:t>The latent distributions are then used to predict the latent geologic representation</w:t>
      </w:r>
      <w:r w:rsidR="00604593">
        <w:rPr>
          <w:iCs/>
          <w:sz w:val="24"/>
          <w:szCs w:val="24"/>
        </w:rPr>
        <w:t xml:space="preserve"> with a </w:t>
      </w:r>
      <w:r w:rsidR="00B944CA">
        <w:rPr>
          <w:iCs/>
          <w:sz w:val="24"/>
          <w:szCs w:val="24"/>
        </w:rPr>
        <w:t>dense</w:t>
      </w:r>
      <w:r w:rsidR="00604593">
        <w:rPr>
          <w:iCs/>
          <w:sz w:val="24"/>
          <w:szCs w:val="24"/>
        </w:rPr>
        <w:t xml:space="preserve"> regression network, which is finally passed through the pre-trained geologic decoder </w:t>
      </w:r>
      <w:r w:rsidR="00806FD1">
        <w:rPr>
          <w:iCs/>
          <w:sz w:val="24"/>
          <w:szCs w:val="24"/>
        </w:rPr>
        <w:t>network</w:t>
      </w:r>
      <w:r w:rsidR="00696E3D">
        <w:rPr>
          <w:iCs/>
          <w:sz w:val="24"/>
          <w:szCs w:val="24"/>
        </w:rPr>
        <w:t xml:space="preserve"> for the geologic inversion </w:t>
      </w:r>
      <w:r w:rsidR="0052305A">
        <w:rPr>
          <w:iCs/>
          <w:sz w:val="24"/>
          <w:szCs w:val="24"/>
        </w:rPr>
        <w:t>step</w:t>
      </w:r>
      <w:r w:rsidR="00696E3D">
        <w:rPr>
          <w:iCs/>
          <w:sz w:val="24"/>
          <w:szCs w:val="24"/>
        </w:rPr>
        <w:t xml:space="preserve">. </w:t>
      </w:r>
      <w:r w:rsidR="00143456">
        <w:rPr>
          <w:iCs/>
          <w:sz w:val="24"/>
          <w:szCs w:val="24"/>
        </w:rPr>
        <w:t xml:space="preserve">Our </w:t>
      </w:r>
      <w:commentRangeStart w:id="94"/>
      <w:r w:rsidR="00143456">
        <w:rPr>
          <w:iCs/>
          <w:sz w:val="24"/>
          <w:szCs w:val="24"/>
        </w:rPr>
        <w:t>proposed</w:t>
      </w:r>
      <w:commentRangeEnd w:id="94"/>
      <w:r w:rsidR="00143456">
        <w:rPr>
          <w:rStyle w:val="CommentReference"/>
        </w:rPr>
        <w:commentReference w:id="94"/>
      </w:r>
      <w:r w:rsidR="008A1BF8" w:rsidRPr="00F929F9">
        <w:rPr>
          <w:iCs/>
          <w:sz w:val="24"/>
          <w:szCs w:val="24"/>
        </w:rPr>
        <w:t xml:space="preserve"> method is directly applicable to subsurface energy resource operations, where we can obtain well measurements and observation well </w:t>
      </w:r>
      <w:r w:rsidR="000F65D9" w:rsidRPr="00F929F9">
        <w:rPr>
          <w:iCs/>
          <w:sz w:val="24"/>
          <w:szCs w:val="24"/>
        </w:rPr>
        <w:t>data</w:t>
      </w:r>
      <w:r w:rsidR="000F65D9">
        <w:rPr>
          <w:iCs/>
          <w:sz w:val="24"/>
          <w:szCs w:val="24"/>
        </w:rPr>
        <w:t xml:space="preserve"> and</w:t>
      </w:r>
      <w:r w:rsidR="008A1BF8" w:rsidRPr="00F929F9">
        <w:rPr>
          <w:iCs/>
          <w:sz w:val="24"/>
          <w:szCs w:val="24"/>
        </w:rPr>
        <w:t xml:space="preserve"> utilize these to reconstruct the underlying geological </w:t>
      </w:r>
      <w:r w:rsidR="000F65D9">
        <w:rPr>
          <w:iCs/>
          <w:sz w:val="24"/>
          <w:szCs w:val="24"/>
        </w:rPr>
        <w:t>feature distributions</w:t>
      </w:r>
      <w:r w:rsidR="008A1BF8" w:rsidRPr="00F929F9">
        <w:rPr>
          <w:iCs/>
          <w:sz w:val="24"/>
          <w:szCs w:val="24"/>
        </w:rPr>
        <w:t xml:space="preserve">. </w:t>
      </w:r>
      <w:r w:rsidR="004F73E1">
        <w:rPr>
          <w:iCs/>
          <w:sz w:val="24"/>
          <w:szCs w:val="24"/>
        </w:rPr>
        <w:t>Our method is capable of reconstructing both binary geologic features, such as channel facies, as well as Gaussian-distributed spatial distributions, such as porosity and permeability</w:t>
      </w:r>
      <w:r w:rsidR="00FA0665">
        <w:rPr>
          <w:iCs/>
          <w:sz w:val="24"/>
          <w:szCs w:val="24"/>
        </w:rPr>
        <w:t>, for 2D and 3D geologic models</w:t>
      </w:r>
      <w:ins w:id="95" w:author="Pyrcz, Michael" w:date="2023-03-21T17:13:00Z">
        <w:r w:rsidR="00227744">
          <w:rPr>
            <w:iCs/>
            <w:sz w:val="24"/>
            <w:szCs w:val="24"/>
          </w:rPr>
          <w:t xml:space="preserve">, </w:t>
        </w:r>
      </w:ins>
      <w:del w:id="96" w:author="Pyrcz, Michael" w:date="2023-03-21T17:13:00Z">
        <w:r w:rsidR="004F73E1" w:rsidDel="00227744">
          <w:rPr>
            <w:iCs/>
            <w:sz w:val="24"/>
            <w:szCs w:val="24"/>
          </w:rPr>
          <w:delText xml:space="preserve"> – </w:delText>
        </w:r>
      </w:del>
      <w:r w:rsidR="004F73E1">
        <w:rPr>
          <w:iCs/>
          <w:sz w:val="24"/>
          <w:szCs w:val="24"/>
        </w:rPr>
        <w:t>a task that has not been solved through a single model before</w:t>
      </w:r>
      <w:ins w:id="97" w:author="Pyrcz, Michael" w:date="2023-03-21T17:13:00Z">
        <w:r w:rsidR="00227744">
          <w:rPr>
            <w:iCs/>
            <w:sz w:val="24"/>
            <w:szCs w:val="24"/>
          </w:rPr>
          <w:t>,</w:t>
        </w:r>
      </w:ins>
      <w:del w:id="98" w:author="Pyrcz, Michael" w:date="2023-03-21T17:13:00Z">
        <w:r w:rsidR="000F65D9" w:rsidDel="00227744">
          <w:rPr>
            <w:iCs/>
            <w:sz w:val="24"/>
            <w:szCs w:val="24"/>
          </w:rPr>
          <w:delText xml:space="preserve"> –</w:delText>
        </w:r>
      </w:del>
      <w:r w:rsidR="000F65D9">
        <w:rPr>
          <w:iCs/>
          <w:sz w:val="24"/>
          <w:szCs w:val="24"/>
        </w:rPr>
        <w:t xml:space="preserve"> through the use of separable depth-wise convolutional layers</w:t>
      </w:r>
      <w:r w:rsidR="004F73E1">
        <w:rPr>
          <w:iCs/>
          <w:sz w:val="24"/>
          <w:szCs w:val="24"/>
        </w:rPr>
        <w:t>.</w:t>
      </w:r>
      <w:r w:rsidR="00EB6A15">
        <w:rPr>
          <w:iCs/>
          <w:sz w:val="24"/>
          <w:szCs w:val="24"/>
        </w:rPr>
        <w:t xml:space="preserve"> We are also able to assimilate multiple data sources through a combined variational latent space, regardless of resolution or dimensionality of the observations.</w:t>
      </w:r>
      <w:r w:rsidR="006203E6">
        <w:rPr>
          <w:iCs/>
          <w:sz w:val="24"/>
          <w:szCs w:val="24"/>
        </w:rPr>
        <w:t xml:space="preserve"> Our method accounts for the geologic uncertainty and the ill-posed nature of the geologic inversion </w:t>
      </w:r>
      <w:r w:rsidR="002E4041">
        <w:rPr>
          <w:iCs/>
          <w:sz w:val="24"/>
          <w:szCs w:val="24"/>
        </w:rPr>
        <w:t>problem and</w:t>
      </w:r>
      <w:r w:rsidR="006203E6">
        <w:rPr>
          <w:iCs/>
          <w:sz w:val="24"/>
          <w:szCs w:val="24"/>
        </w:rPr>
        <w:t xml:space="preserve"> can accurately and efficiently reconstruct realistic </w:t>
      </w:r>
      <w:r w:rsidR="002E4041">
        <w:rPr>
          <w:iCs/>
          <w:sz w:val="24"/>
          <w:szCs w:val="24"/>
        </w:rPr>
        <w:t>geologic feature distributions from discrete dynamic observation data.</w:t>
      </w:r>
    </w:p>
    <w:p w:rsidR="002E4041" w:rsidRPr="00F929F9" w:rsidRDefault="002E4041" w:rsidP="008A1BF8">
      <w:pPr>
        <w:jc w:val="both"/>
        <w:rPr>
          <w:iCs/>
          <w:sz w:val="24"/>
          <w:szCs w:val="24"/>
        </w:rPr>
      </w:pPr>
    </w:p>
    <w:p w:rsidR="00E22BAC" w:rsidRDefault="008A1BF8" w:rsidP="00832716">
      <w:pPr>
        <w:jc w:val="both"/>
        <w:rPr>
          <w:iCs/>
          <w:sz w:val="24"/>
          <w:szCs w:val="24"/>
        </w:rPr>
      </w:pPr>
      <w:del w:id="99" w:author="Pyrcz, Michael" w:date="2023-03-21T17:14:00Z">
        <w:r w:rsidRPr="00F929F9" w:rsidDel="00160436">
          <w:rPr>
            <w:iCs/>
            <w:sz w:val="24"/>
            <w:szCs w:val="24"/>
          </w:rPr>
          <w:delText>This arti</w:delText>
        </w:r>
      </w:del>
      <w:del w:id="100" w:author="Pyrcz, Michael" w:date="2023-03-21T17:13:00Z">
        <w:r w:rsidRPr="00F929F9" w:rsidDel="00160436">
          <w:rPr>
            <w:iCs/>
            <w:sz w:val="24"/>
            <w:szCs w:val="24"/>
          </w:rPr>
          <w:delText xml:space="preserve">cle is structured as follows: </w:delText>
        </w:r>
      </w:del>
      <w:ins w:id="101" w:author="Pyrcz, Michael" w:date="2023-03-21T17:14:00Z">
        <w:r w:rsidR="00160436">
          <w:rPr>
            <w:iCs/>
            <w:sz w:val="24"/>
            <w:szCs w:val="24"/>
          </w:rPr>
          <w:t xml:space="preserve">The theory </w:t>
        </w:r>
        <w:r w:rsidR="00160436">
          <w:rPr>
            <w:b/>
            <w:bCs/>
            <w:iCs/>
            <w:sz w:val="24"/>
            <w:szCs w:val="24"/>
          </w:rPr>
          <w:t>s</w:t>
        </w:r>
      </w:ins>
      <w:del w:id="102" w:author="Pyrcz, Michael" w:date="2023-03-21T17:14:00Z">
        <w:r w:rsidRPr="001723D8" w:rsidDel="00160436">
          <w:rPr>
            <w:b/>
            <w:bCs/>
            <w:iCs/>
            <w:sz w:val="24"/>
            <w:szCs w:val="24"/>
          </w:rPr>
          <w:delText>S</w:delText>
        </w:r>
      </w:del>
      <w:r w:rsidRPr="001723D8">
        <w:rPr>
          <w:b/>
          <w:bCs/>
          <w:iCs/>
          <w:sz w:val="24"/>
          <w:szCs w:val="24"/>
        </w:rPr>
        <w:t>ection</w:t>
      </w:r>
      <w:del w:id="103" w:author="Pyrcz, Michael" w:date="2023-03-21T17:14:00Z">
        <w:r w:rsidRPr="001723D8" w:rsidDel="00160436">
          <w:rPr>
            <w:b/>
            <w:bCs/>
            <w:iCs/>
            <w:sz w:val="24"/>
            <w:szCs w:val="24"/>
          </w:rPr>
          <w:delText xml:space="preserve"> 2</w:delText>
        </w:r>
      </w:del>
      <w:r w:rsidRPr="00F929F9">
        <w:rPr>
          <w:iCs/>
          <w:sz w:val="24"/>
          <w:szCs w:val="24"/>
        </w:rPr>
        <w:t xml:space="preserve"> discusses the theory and formulation of </w:t>
      </w:r>
      <w:r w:rsidR="00CA5996">
        <w:rPr>
          <w:iCs/>
          <w:sz w:val="24"/>
          <w:szCs w:val="24"/>
        </w:rPr>
        <w:t>geologic</w:t>
      </w:r>
      <w:r w:rsidRPr="00F929F9">
        <w:rPr>
          <w:iCs/>
          <w:sz w:val="24"/>
          <w:szCs w:val="24"/>
        </w:rPr>
        <w:t xml:space="preserve"> invers</w:t>
      </w:r>
      <w:r w:rsidR="00CA5996">
        <w:rPr>
          <w:iCs/>
          <w:sz w:val="24"/>
          <w:szCs w:val="24"/>
        </w:rPr>
        <w:t>ion</w:t>
      </w:r>
      <w:r w:rsidR="00F752D8">
        <w:rPr>
          <w:iCs/>
          <w:sz w:val="24"/>
          <w:szCs w:val="24"/>
        </w:rPr>
        <w:t>,</w:t>
      </w:r>
      <w:r w:rsidRPr="00F929F9">
        <w:rPr>
          <w:iCs/>
          <w:sz w:val="24"/>
          <w:szCs w:val="24"/>
        </w:rPr>
        <w:t xml:space="preserve"> </w:t>
      </w:r>
      <w:ins w:id="104" w:author="Pyrcz, Michael" w:date="2023-03-21T17:14:00Z">
        <w:r w:rsidR="00160436">
          <w:rPr>
            <w:iCs/>
            <w:sz w:val="24"/>
            <w:szCs w:val="24"/>
          </w:rPr>
          <w:t>methodology s</w:t>
        </w:r>
      </w:ins>
      <w:del w:id="105" w:author="Pyrcz, Michael" w:date="2023-03-21T17:14:00Z">
        <w:r w:rsidRPr="001723D8" w:rsidDel="00160436">
          <w:rPr>
            <w:b/>
            <w:bCs/>
            <w:iCs/>
            <w:sz w:val="24"/>
            <w:szCs w:val="24"/>
          </w:rPr>
          <w:delText>S</w:delText>
        </w:r>
      </w:del>
      <w:r w:rsidRPr="001723D8">
        <w:rPr>
          <w:b/>
          <w:bCs/>
          <w:iCs/>
          <w:sz w:val="24"/>
          <w:szCs w:val="24"/>
        </w:rPr>
        <w:t>ection</w:t>
      </w:r>
      <w:del w:id="106" w:author="Pyrcz, Michael" w:date="2023-03-21T17:14:00Z">
        <w:r w:rsidRPr="001723D8" w:rsidDel="00160436">
          <w:rPr>
            <w:b/>
            <w:bCs/>
            <w:iCs/>
            <w:sz w:val="24"/>
            <w:szCs w:val="24"/>
          </w:rPr>
          <w:delText xml:space="preserve"> 3</w:delText>
        </w:r>
      </w:del>
      <w:r w:rsidRPr="00F929F9">
        <w:rPr>
          <w:iCs/>
          <w:sz w:val="24"/>
          <w:szCs w:val="24"/>
        </w:rPr>
        <w:t xml:space="preserve"> describes </w:t>
      </w:r>
      <w:r w:rsidR="00FC5823">
        <w:rPr>
          <w:iCs/>
          <w:sz w:val="24"/>
          <w:szCs w:val="24"/>
        </w:rPr>
        <w:t>our proposed</w:t>
      </w:r>
      <w:r w:rsidRPr="00F929F9">
        <w:rPr>
          <w:iCs/>
          <w:sz w:val="24"/>
          <w:szCs w:val="24"/>
        </w:rPr>
        <w:t xml:space="preserve"> method</w:t>
      </w:r>
      <w:r w:rsidR="00CA5996">
        <w:rPr>
          <w:iCs/>
          <w:sz w:val="24"/>
          <w:szCs w:val="24"/>
        </w:rPr>
        <w:t>ology</w:t>
      </w:r>
      <w:r w:rsidR="00F752D8">
        <w:rPr>
          <w:iCs/>
          <w:sz w:val="24"/>
          <w:szCs w:val="24"/>
        </w:rPr>
        <w:t>,</w:t>
      </w:r>
      <w:r w:rsidR="00BF5EFA">
        <w:rPr>
          <w:iCs/>
          <w:sz w:val="24"/>
          <w:szCs w:val="24"/>
        </w:rPr>
        <w:t xml:space="preserve"> </w:t>
      </w:r>
      <w:ins w:id="107" w:author="Pyrcz, Michael" w:date="2023-03-21T17:15:00Z">
        <w:r w:rsidR="00160436">
          <w:rPr>
            <w:iCs/>
            <w:sz w:val="24"/>
            <w:szCs w:val="24"/>
          </w:rPr>
          <w:t xml:space="preserve">results and discussions </w:t>
        </w:r>
        <w:r w:rsidR="00160436">
          <w:rPr>
            <w:b/>
            <w:bCs/>
            <w:iCs/>
            <w:sz w:val="24"/>
            <w:szCs w:val="24"/>
          </w:rPr>
          <w:t>s</w:t>
        </w:r>
      </w:ins>
      <w:del w:id="108" w:author="Pyrcz, Michael" w:date="2023-03-21T17:15:00Z">
        <w:r w:rsidRPr="001723D8" w:rsidDel="00160436">
          <w:rPr>
            <w:b/>
            <w:bCs/>
            <w:iCs/>
            <w:sz w:val="24"/>
            <w:szCs w:val="24"/>
          </w:rPr>
          <w:delText>S</w:delText>
        </w:r>
      </w:del>
      <w:r w:rsidRPr="001723D8">
        <w:rPr>
          <w:b/>
          <w:bCs/>
          <w:iCs/>
          <w:sz w:val="24"/>
          <w:szCs w:val="24"/>
        </w:rPr>
        <w:t>ection</w:t>
      </w:r>
      <w:del w:id="109" w:author="Pyrcz, Michael" w:date="2023-03-21T17:15:00Z">
        <w:r w:rsidRPr="001723D8" w:rsidDel="00160436">
          <w:rPr>
            <w:b/>
            <w:bCs/>
            <w:iCs/>
            <w:sz w:val="24"/>
            <w:szCs w:val="24"/>
          </w:rPr>
          <w:delText xml:space="preserve"> 4</w:delText>
        </w:r>
      </w:del>
      <w:r w:rsidRPr="00F929F9">
        <w:rPr>
          <w:iCs/>
          <w:sz w:val="24"/>
          <w:szCs w:val="24"/>
        </w:rPr>
        <w:t xml:space="preserve"> </w:t>
      </w:r>
      <w:r w:rsidR="00D74E29">
        <w:rPr>
          <w:iCs/>
          <w:sz w:val="24"/>
          <w:szCs w:val="24"/>
        </w:rPr>
        <w:t>provides a discussion of</w:t>
      </w:r>
      <w:r w:rsidRPr="00F929F9">
        <w:rPr>
          <w:iCs/>
          <w:sz w:val="24"/>
          <w:szCs w:val="24"/>
        </w:rPr>
        <w:t xml:space="preserve"> the results</w:t>
      </w:r>
      <w:r w:rsidR="00D74E29">
        <w:rPr>
          <w:iCs/>
          <w:sz w:val="24"/>
          <w:szCs w:val="24"/>
        </w:rPr>
        <w:t xml:space="preserve"> and key findings, and</w:t>
      </w:r>
      <w:r w:rsidRPr="00F929F9">
        <w:rPr>
          <w:iCs/>
          <w:sz w:val="24"/>
          <w:szCs w:val="24"/>
        </w:rPr>
        <w:t xml:space="preserve"> </w:t>
      </w:r>
      <w:ins w:id="110" w:author="Pyrcz, Michael" w:date="2023-03-21T17:15:00Z">
        <w:r w:rsidR="00160436">
          <w:rPr>
            <w:b/>
            <w:bCs/>
            <w:iCs/>
            <w:sz w:val="24"/>
            <w:szCs w:val="24"/>
          </w:rPr>
          <w:t>conclusions section</w:t>
        </w:r>
      </w:ins>
      <w:del w:id="111" w:author="Pyrcz, Michael" w:date="2023-03-21T17:15:00Z">
        <w:r w:rsidRPr="001723D8" w:rsidDel="00160436">
          <w:rPr>
            <w:b/>
            <w:bCs/>
            <w:iCs/>
            <w:sz w:val="24"/>
            <w:szCs w:val="24"/>
          </w:rPr>
          <w:delText>Section 5</w:delText>
        </w:r>
      </w:del>
      <w:r w:rsidRPr="00F929F9">
        <w:rPr>
          <w:iCs/>
          <w:sz w:val="24"/>
          <w:szCs w:val="24"/>
        </w:rPr>
        <w:t xml:space="preserve"> delineates the </w:t>
      </w:r>
      <w:commentRangeStart w:id="112"/>
      <w:r w:rsidRPr="00F929F9">
        <w:rPr>
          <w:iCs/>
          <w:sz w:val="24"/>
          <w:szCs w:val="24"/>
        </w:rPr>
        <w:t>conclusion</w:t>
      </w:r>
      <w:r w:rsidR="009362E2">
        <w:rPr>
          <w:iCs/>
          <w:sz w:val="24"/>
          <w:szCs w:val="24"/>
        </w:rPr>
        <w:t>s</w:t>
      </w:r>
      <w:commentRangeEnd w:id="112"/>
      <w:r w:rsidR="00160436">
        <w:rPr>
          <w:rStyle w:val="CommentReference"/>
        </w:rPr>
        <w:commentReference w:id="112"/>
      </w:r>
      <w:r w:rsidRPr="00F929F9">
        <w:rPr>
          <w:iCs/>
          <w:sz w:val="24"/>
          <w:szCs w:val="24"/>
        </w:rPr>
        <w:t>.</w:t>
      </w:r>
    </w:p>
    <w:p w:rsidR="002C0F22" w:rsidRDefault="002C0F22" w:rsidP="00832716">
      <w:pPr>
        <w:jc w:val="both"/>
        <w:rPr>
          <w:iCs/>
          <w:sz w:val="24"/>
          <w:szCs w:val="24"/>
        </w:rPr>
        <w:sectPr w:rsidR="002C0F22" w:rsidSect="00D42AF1">
          <w:type w:val="continuous"/>
          <w:pgSz w:w="12240" w:h="15840"/>
          <w:pgMar w:top="1440" w:right="1440" w:bottom="1440" w:left="1440" w:header="720" w:footer="720" w:gutter="0"/>
          <w:lnNumType w:countBy="1" w:restart="continuous"/>
          <w:cols w:space="720"/>
          <w:docGrid w:linePitch="360"/>
        </w:sectPr>
      </w:pPr>
    </w:p>
    <w:p w:rsidR="00212627" w:rsidRDefault="00212627" w:rsidP="00832716">
      <w:pPr>
        <w:jc w:val="both"/>
        <w:rPr>
          <w:iCs/>
          <w:sz w:val="24"/>
          <w:szCs w:val="24"/>
        </w:rPr>
      </w:pPr>
    </w:p>
    <w:p w:rsidR="00212627" w:rsidRPr="00C5687D" w:rsidRDefault="00383E07" w:rsidP="00C5687D">
      <w:pPr>
        <w:pStyle w:val="ListParagraph"/>
        <w:numPr>
          <w:ilvl w:val="0"/>
          <w:numId w:val="5"/>
        </w:numPr>
        <w:jc w:val="both"/>
        <w:rPr>
          <w:b/>
          <w:bCs/>
          <w:iCs/>
          <w:sz w:val="24"/>
          <w:szCs w:val="24"/>
          <w:u w:val="single"/>
        </w:rPr>
      </w:pPr>
      <w:r w:rsidRPr="00C5687D">
        <w:rPr>
          <w:b/>
          <w:bCs/>
          <w:iCs/>
          <w:sz w:val="24"/>
          <w:szCs w:val="24"/>
          <w:u w:val="single"/>
        </w:rPr>
        <w:t>Theory</w:t>
      </w:r>
    </w:p>
    <w:p w:rsidR="008F57D7" w:rsidRDefault="003E7E24" w:rsidP="003E7E24">
      <w:pPr>
        <w:jc w:val="both"/>
        <w:rPr>
          <w:sz w:val="24"/>
          <w:szCs w:val="24"/>
        </w:rPr>
      </w:pPr>
      <w:r w:rsidRPr="00A566D9">
        <w:rPr>
          <w:sz w:val="24"/>
          <w:szCs w:val="24"/>
        </w:rPr>
        <w:t xml:space="preserve">The classical problem of parameter estimation or inverse modeling is based on the approximation of a numerical model from which the response data originates. </w:t>
      </w:r>
      <w:r>
        <w:rPr>
          <w:sz w:val="24"/>
          <w:szCs w:val="24"/>
        </w:rPr>
        <w:t>This</w:t>
      </w:r>
      <w:r w:rsidRPr="00A566D9">
        <w:rPr>
          <w:sz w:val="24"/>
          <w:szCs w:val="24"/>
        </w:rPr>
        <w:t xml:space="preserve"> require</w:t>
      </w:r>
      <w:r>
        <w:rPr>
          <w:sz w:val="24"/>
          <w:szCs w:val="24"/>
        </w:rPr>
        <w:t>s</w:t>
      </w:r>
      <w:r w:rsidRPr="00A566D9">
        <w:rPr>
          <w:sz w:val="24"/>
          <w:szCs w:val="24"/>
        </w:rPr>
        <w:t xml:space="preserve"> a numerical description of the original model, a set of physics-based forward simulation equations, and the minimization of a pre-defined loss for the difference between true and estimated models. The typical workflow of an inverse problem involves an original model</w:t>
      </w:r>
      <w:r>
        <w:rPr>
          <w:sz w:val="24"/>
          <w:szCs w:val="24"/>
        </w:rPr>
        <w:t>,</w:t>
      </w:r>
      <w:r w:rsidRPr="00A566D9">
        <w:rPr>
          <w:sz w:val="24"/>
          <w:szCs w:val="24"/>
        </w:rPr>
        <w:t xml:space="preserve"> </w:t>
      </w:r>
      <m:oMath>
        <m:r>
          <w:rPr>
            <w:rFonts w:ascii="Cambria Math" w:hAnsi="Cambria Math"/>
            <w:sz w:val="24"/>
            <w:szCs w:val="24"/>
          </w:rPr>
          <m:t>m</m:t>
        </m:r>
      </m:oMath>
      <w:r w:rsidRPr="00A566D9">
        <w:rPr>
          <w:sz w:val="24"/>
          <w:szCs w:val="24"/>
        </w:rPr>
        <w:t xml:space="preserve">, a physics-based forward simulation function, </w:t>
      </w:r>
      <m:oMath>
        <m:r>
          <m:rPr>
            <m:scr m:val="script"/>
            <m:sty m:val="p"/>
          </m:rPr>
          <w:rPr>
            <w:rFonts w:ascii="Cambria Math" w:hAnsi="Cambria Math"/>
            <w:sz w:val="24"/>
            <w:szCs w:val="24"/>
          </w:rPr>
          <m:t>F</m:t>
        </m:r>
      </m:oMath>
      <w:r w:rsidRPr="00A566D9">
        <w:rPr>
          <w:sz w:val="24"/>
          <w:szCs w:val="24"/>
        </w:rPr>
        <w:t xml:space="preserve">, and the forward simulation data, </w:t>
      </w:r>
      <m:oMath>
        <m:r>
          <w:rPr>
            <w:rFonts w:ascii="Cambria Math" w:hAnsi="Cambria Math"/>
            <w:sz w:val="24"/>
            <w:szCs w:val="24"/>
          </w:rPr>
          <m:t>d</m:t>
        </m:r>
      </m:oMath>
      <w:r w:rsidRPr="00A566D9">
        <w:rPr>
          <w:sz w:val="24"/>
          <w:szCs w:val="24"/>
        </w:rPr>
        <w:t>. Th</w:t>
      </w:r>
      <w:r>
        <w:rPr>
          <w:sz w:val="24"/>
          <w:szCs w:val="24"/>
        </w:rPr>
        <w:t>e</w:t>
      </w:r>
      <w:r w:rsidRPr="00A566D9">
        <w:rPr>
          <w:sz w:val="24"/>
          <w:szCs w:val="24"/>
        </w:rPr>
        <w:t xml:space="preserve"> forward modeling follows</w:t>
      </w:r>
      <w:r>
        <w:rPr>
          <w:sz w:val="24"/>
          <w:szCs w:val="24"/>
        </w:rPr>
        <w:t xml:space="preserve"> </w:t>
      </w:r>
      <w:r w:rsidRPr="00A566D9">
        <w:rPr>
          <w:sz w:val="24"/>
          <w:szCs w:val="24"/>
        </w:rPr>
        <w:t xml:space="preserve">that </w:t>
      </w:r>
      <m:oMath>
        <m:r>
          <w:rPr>
            <w:rFonts w:ascii="Cambria Math" w:hAnsi="Cambria Math"/>
            <w:sz w:val="24"/>
            <w:szCs w:val="24"/>
          </w:rPr>
          <m:t>d</m:t>
        </m:r>
        <m:r>
          <m:rPr>
            <m:scr m:val="script"/>
            <m:sty m:val="p"/>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m</m:t>
            </m:r>
          </m:e>
        </m:d>
      </m:oMath>
      <w:r w:rsidRPr="00A566D9">
        <w:rPr>
          <w:sz w:val="24"/>
          <w:szCs w:val="24"/>
        </w:rPr>
        <w:t xml:space="preserve">. The inverse model, on the other hand, </w:t>
      </w:r>
      <w:r>
        <w:rPr>
          <w:sz w:val="24"/>
          <w:szCs w:val="24"/>
        </w:rPr>
        <w:t>follows that</w:t>
      </w:r>
      <w:r w:rsidRPr="00A566D9">
        <w:rPr>
          <w:sz w:val="24"/>
          <w:szCs w:val="24"/>
        </w:rPr>
        <w:t xml:space="preserve"> </w:t>
      </w:r>
      <m:oMath>
        <m:sSup>
          <m:sSupPr>
            <m:ctrlPr>
              <w:rPr>
                <w:rFonts w:ascii="Cambria Math" w:hAnsi="Cambria Math"/>
                <w:sz w:val="24"/>
                <w:szCs w:val="24"/>
              </w:rPr>
            </m:ctrlPr>
          </m:sSupPr>
          <m:e>
            <m:r>
              <m:rPr>
                <m:scr m:val="script"/>
                <m:sty m:val="p"/>
              </m:rPr>
              <w:rPr>
                <w:rFonts w:ascii="Cambria Math" w:hAnsi="Cambria Math"/>
                <w:sz w:val="24"/>
                <w:szCs w:val="24"/>
              </w:rPr>
              <m:t>F</m:t>
            </m:r>
          </m:e>
          <m:sup>
            <m:r>
              <m:rPr>
                <m:sty m:val="p"/>
              </m:rPr>
              <w:rPr>
                <w:rFonts w:ascii="Cambria Math" w:hAnsi="Cambria Math"/>
                <w:sz w:val="24"/>
                <w:szCs w:val="24"/>
              </w:rPr>
              <m:t>-1</m:t>
            </m:r>
          </m:sup>
        </m:sSup>
      </m:oMath>
      <w:r w:rsidRPr="00A566D9">
        <w:rPr>
          <w:sz w:val="24"/>
          <w:szCs w:val="24"/>
        </w:rPr>
        <w:t xml:space="preserve">, the inversion function used to reconstruct the model from the data, </w:t>
      </w:r>
      <w:r w:rsidR="00B82253">
        <w:rPr>
          <w:sz w:val="24"/>
          <w:szCs w:val="24"/>
        </w:rPr>
        <w:t>is used to</w:t>
      </w:r>
      <w:r w:rsidRPr="00A566D9">
        <w:rPr>
          <w:sz w:val="24"/>
          <w:szCs w:val="24"/>
        </w:rPr>
        <w:t xml:space="preserve"> obtain</w:t>
      </w:r>
      <w:r w:rsidR="00B82253">
        <w:rPr>
          <w:sz w:val="24"/>
          <w:szCs w:val="24"/>
        </w:rPr>
        <w:t xml:space="preserve"> the estimated model, </w:t>
      </w:r>
      <m:oMath>
        <m:acc>
          <m:accPr>
            <m:ctrlPr>
              <w:rPr>
                <w:rFonts w:ascii="Cambria Math" w:hAnsi="Cambria Math"/>
                <w:i/>
                <w:sz w:val="24"/>
                <w:szCs w:val="24"/>
              </w:rPr>
            </m:ctrlPr>
          </m:accPr>
          <m:e>
            <m:r>
              <w:rPr>
                <w:rFonts w:ascii="Cambria Math" w:hAnsi="Cambria Math"/>
                <w:sz w:val="24"/>
                <w:szCs w:val="24"/>
              </w:rPr>
              <m:t>m</m:t>
            </m:r>
          </m:e>
        </m:acc>
      </m:oMath>
      <w:r w:rsidR="00B82253">
        <w:rPr>
          <w:sz w:val="24"/>
          <w:szCs w:val="24"/>
        </w:rPr>
        <w:t>, such that</w:t>
      </w:r>
      <w:r w:rsidRPr="00A566D9">
        <w:rPr>
          <w:sz w:val="24"/>
          <w:szCs w:val="24"/>
        </w:rPr>
        <w:t xml:space="preserve"> </w:t>
      </w:r>
      <m:oMath>
        <m:acc>
          <m:accPr>
            <m:ctrlPr>
              <w:rPr>
                <w:rFonts w:ascii="Cambria Math" w:hAnsi="Cambria Math"/>
                <w:sz w:val="24"/>
                <w:szCs w:val="24"/>
              </w:rPr>
            </m:ctrlPr>
          </m:accPr>
          <m:e>
            <m:r>
              <w:rPr>
                <w:rFonts w:ascii="Cambria Math" w:hAnsi="Cambria Math"/>
                <w:sz w:val="24"/>
                <w:szCs w:val="24"/>
              </w:rPr>
              <m:t>m</m:t>
            </m:r>
          </m:e>
        </m:acc>
        <m:r>
          <m:rPr>
            <m:sty m:val="p"/>
          </m:rPr>
          <w:rPr>
            <w:rFonts w:ascii="Cambria Math" w:hAnsi="Cambria Math"/>
            <w:sz w:val="24"/>
            <w:szCs w:val="24"/>
          </w:rPr>
          <m:t>=</m:t>
        </m:r>
        <m:sSup>
          <m:sSupPr>
            <m:ctrlPr>
              <w:rPr>
                <w:rFonts w:ascii="Cambria Math" w:hAnsi="Cambria Math"/>
                <w:sz w:val="24"/>
                <w:szCs w:val="24"/>
              </w:rPr>
            </m:ctrlPr>
          </m:sSupPr>
          <m:e>
            <m:r>
              <m:rPr>
                <m:scr m:val="script"/>
                <m:sty m:val="p"/>
              </m:rPr>
              <w:rPr>
                <w:rFonts w:ascii="Cambria Math" w:hAnsi="Cambria Math"/>
                <w:sz w:val="24"/>
                <w:szCs w:val="24"/>
              </w:rPr>
              <m:t>F</m:t>
            </m:r>
          </m:e>
          <m:sup>
            <m:r>
              <m:rPr>
                <m:sty m:val="p"/>
              </m:rPr>
              <w:rPr>
                <w:rFonts w:ascii="Cambria Math" w:hAnsi="Cambria Math"/>
                <w:sz w:val="24"/>
                <w:szCs w:val="24"/>
              </w:rPr>
              <m:t>-1</m:t>
            </m:r>
          </m:sup>
        </m:sSup>
        <m:d>
          <m:dPr>
            <m:ctrlPr>
              <w:rPr>
                <w:rFonts w:ascii="Cambria Math" w:hAnsi="Cambria Math"/>
                <w:sz w:val="24"/>
                <w:szCs w:val="24"/>
              </w:rPr>
            </m:ctrlPr>
          </m:dPr>
          <m:e>
            <m:r>
              <w:rPr>
                <w:rFonts w:ascii="Cambria Math" w:hAnsi="Cambria Math"/>
                <w:sz w:val="24"/>
                <w:szCs w:val="24"/>
              </w:rPr>
              <m:t>d</m:t>
            </m:r>
          </m:e>
        </m:d>
      </m:oMath>
      <w:r w:rsidRPr="00A566D9">
        <w:rPr>
          <w:sz w:val="24"/>
          <w:szCs w:val="24"/>
        </w:rPr>
        <w:t xml:space="preserve">, and we try to minimize the difference </w:t>
      </w:r>
      <m:oMath>
        <m:d>
          <m:dPr>
            <m:begChr m:val="‖"/>
            <m:endChr m:val="‖"/>
            <m:ctrlPr>
              <w:rPr>
                <w:rFonts w:ascii="Cambria Math" w:hAnsi="Cambria Math"/>
                <w:sz w:val="24"/>
                <w:szCs w:val="24"/>
              </w:rPr>
            </m:ctrlPr>
          </m:dPr>
          <m:e>
            <m:r>
              <w:rPr>
                <w:rFonts w:ascii="Cambria Math" w:hAnsi="Cambria Math"/>
                <w:sz w:val="24"/>
                <w:szCs w:val="24"/>
              </w:rPr>
              <m:t>m</m:t>
            </m:r>
            <m:r>
              <m:rPr>
                <m:sty m:val="p"/>
              </m:rP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m</m:t>
                </m:r>
              </m:e>
            </m:acc>
          </m:e>
        </m:d>
      </m:oMath>
      <w:r w:rsidR="008F57D7">
        <w:rPr>
          <w:sz w:val="24"/>
          <w:szCs w:val="24"/>
        </w:rPr>
        <w:t xml:space="preserve"> to obtain identical estimated and true models.</w:t>
      </w:r>
    </w:p>
    <w:p w:rsidR="003E7E24" w:rsidRPr="00A566D9" w:rsidRDefault="003E7E24" w:rsidP="003E7E24">
      <w:pPr>
        <w:jc w:val="both"/>
        <w:rPr>
          <w:sz w:val="24"/>
          <w:szCs w:val="24"/>
        </w:rPr>
      </w:pPr>
      <w:r w:rsidRPr="00A566D9">
        <w:rPr>
          <w:sz w:val="24"/>
          <w:szCs w:val="24"/>
        </w:rPr>
        <w:t xml:space="preserve"> </w:t>
      </w:r>
    </w:p>
    <w:p w:rsidR="003E7E24" w:rsidRPr="00A566D9" w:rsidRDefault="003E7E24" w:rsidP="003E7E24">
      <w:pPr>
        <w:jc w:val="both"/>
        <w:rPr>
          <w:sz w:val="24"/>
          <w:szCs w:val="24"/>
        </w:rPr>
      </w:pPr>
      <w:r w:rsidRPr="00A566D9">
        <w:rPr>
          <w:sz w:val="24"/>
          <w:szCs w:val="24"/>
        </w:rPr>
        <w:t xml:space="preserve">In our workflow, our model </w:t>
      </w:r>
      <m:oMath>
        <m:r>
          <w:rPr>
            <w:rFonts w:ascii="Cambria Math" w:hAnsi="Cambria Math"/>
            <w:sz w:val="24"/>
            <w:szCs w:val="24"/>
          </w:rPr>
          <m:t>m</m:t>
        </m:r>
      </m:oMath>
      <w:r w:rsidRPr="00A566D9">
        <w:rPr>
          <w:sz w:val="24"/>
          <w:szCs w:val="24"/>
        </w:rPr>
        <w:t xml:space="preserve"> is the set of geologic prior</w:t>
      </w:r>
      <w:r w:rsidR="008F57D7">
        <w:rPr>
          <w:sz w:val="24"/>
          <w:szCs w:val="24"/>
        </w:rPr>
        <w:t xml:space="preserve"> spatial </w:t>
      </w:r>
      <w:ins w:id="113" w:author="Pyrcz, Michael" w:date="2023-03-21T17:17:00Z">
        <w:r w:rsidR="00160436">
          <w:rPr>
            <w:sz w:val="24"/>
            <w:szCs w:val="24"/>
          </w:rPr>
          <w:t xml:space="preserve">feature </w:t>
        </w:r>
      </w:ins>
      <w:r w:rsidR="008F57D7">
        <w:rPr>
          <w:sz w:val="24"/>
          <w:szCs w:val="24"/>
        </w:rPr>
        <w:t>distributions</w:t>
      </w:r>
      <w:r w:rsidRPr="00A566D9">
        <w:rPr>
          <w:sz w:val="24"/>
          <w:szCs w:val="24"/>
        </w:rPr>
        <w:t xml:space="preserve">, and the forward simulator, </w:t>
      </w:r>
      <m:oMath>
        <m:r>
          <m:rPr>
            <m:scr m:val="script"/>
            <m:sty m:val="p"/>
          </m:rPr>
          <w:rPr>
            <w:rFonts w:ascii="Cambria Math" w:hAnsi="Cambria Math"/>
            <w:sz w:val="24"/>
            <w:szCs w:val="24"/>
          </w:rPr>
          <m:t>F</m:t>
        </m:r>
      </m:oMath>
      <w:r w:rsidRPr="00A566D9">
        <w:rPr>
          <w:sz w:val="24"/>
          <w:szCs w:val="24"/>
        </w:rPr>
        <w:t>, is a</w:t>
      </w:r>
      <w:r w:rsidR="008F57D7">
        <w:rPr>
          <w:sz w:val="24"/>
          <w:szCs w:val="24"/>
        </w:rPr>
        <w:t xml:space="preserve"> physics-based</w:t>
      </w:r>
      <w:r w:rsidRPr="00A566D9">
        <w:rPr>
          <w:sz w:val="24"/>
          <w:szCs w:val="24"/>
        </w:rPr>
        <w:t xml:space="preserve"> finite-difference numerical reservoir simulator. The simulated data i</w:t>
      </w:r>
      <w:r w:rsidR="008F57D7">
        <w:rPr>
          <w:sz w:val="24"/>
          <w:szCs w:val="24"/>
        </w:rPr>
        <w:t xml:space="preserve">n this </w:t>
      </w:r>
      <w:r w:rsidRPr="00A566D9">
        <w:rPr>
          <w:sz w:val="24"/>
          <w:szCs w:val="24"/>
        </w:rPr>
        <w:t xml:space="preserve">case is two-fold, with producer well response and dynamic reservoir response, namely </w:t>
      </w:r>
      <m:oMath>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t</m:t>
            </m:r>
          </m:e>
        </m:d>
      </m:oMath>
      <w:r w:rsidRPr="00A566D9">
        <w:rPr>
          <w:sz w:val="24"/>
          <w:szCs w:val="24"/>
        </w:rPr>
        <w:t xml:space="preserve"> and </w:t>
      </w:r>
      <m:oMath>
        <m: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t</m:t>
            </m:r>
          </m:e>
        </m:d>
      </m:oMath>
      <w:r w:rsidRPr="00A566D9">
        <w:rPr>
          <w:sz w:val="24"/>
          <w:szCs w:val="24"/>
        </w:rPr>
        <w:t xml:space="preserve">, respectively. The inversion function in this case, </w:t>
      </w:r>
      <m:oMath>
        <m:sSup>
          <m:sSupPr>
            <m:ctrlPr>
              <w:rPr>
                <w:rFonts w:ascii="Cambria Math" w:hAnsi="Cambria Math"/>
                <w:sz w:val="24"/>
                <w:szCs w:val="24"/>
              </w:rPr>
            </m:ctrlPr>
          </m:sSupPr>
          <m:e>
            <m:r>
              <m:rPr>
                <m:scr m:val="script"/>
                <m:sty m:val="p"/>
              </m:rPr>
              <w:rPr>
                <w:rFonts w:ascii="Cambria Math" w:hAnsi="Cambria Math"/>
                <w:sz w:val="24"/>
                <w:szCs w:val="24"/>
              </w:rPr>
              <m:t>F</m:t>
            </m:r>
          </m:e>
          <m:sup>
            <m:r>
              <m:rPr>
                <m:sty m:val="p"/>
              </m:rPr>
              <w:rPr>
                <w:rFonts w:ascii="Cambria Math" w:hAnsi="Cambria Math"/>
                <w:sz w:val="24"/>
                <w:szCs w:val="24"/>
              </w:rPr>
              <m:t>-1</m:t>
            </m:r>
          </m:sup>
        </m:sSup>
      </m:oMath>
      <w:r w:rsidRPr="00A566D9">
        <w:rPr>
          <w:sz w:val="24"/>
          <w:szCs w:val="24"/>
        </w:rPr>
        <w:t>, is a deep neural network model optimized to generate geologic models that minimize a loss compared to the true original geologic prior</w:t>
      </w:r>
      <w:r w:rsidR="008F57D7">
        <w:rPr>
          <w:sz w:val="24"/>
          <w:szCs w:val="24"/>
        </w:rPr>
        <w:t xml:space="preserve"> spatial distributions</w:t>
      </w:r>
      <w:r w:rsidRPr="00A566D9">
        <w:rPr>
          <w:sz w:val="24"/>
          <w:szCs w:val="24"/>
        </w:rPr>
        <w:t xml:space="preserve">. Thus, </w:t>
      </w:r>
      <w:r w:rsidR="008F57D7">
        <w:rPr>
          <w:sz w:val="24"/>
          <w:szCs w:val="24"/>
        </w:rPr>
        <w:t>it is</w:t>
      </w:r>
      <w:r w:rsidRPr="00A566D9">
        <w:rPr>
          <w:sz w:val="24"/>
          <w:szCs w:val="24"/>
        </w:rPr>
        <w:t xml:space="preserve"> formulate</w:t>
      </w:r>
      <w:r w:rsidR="008F57D7">
        <w:rPr>
          <w:sz w:val="24"/>
          <w:szCs w:val="24"/>
        </w:rPr>
        <w:t>d</w:t>
      </w:r>
      <w:r w:rsidRPr="00A566D9">
        <w:rPr>
          <w:sz w:val="24"/>
          <w:szCs w:val="24"/>
        </w:rPr>
        <w:t xml:space="preserve"> as </w:t>
      </w:r>
      <m:oMath>
        <m:acc>
          <m:accPr>
            <m:ctrlPr>
              <w:rPr>
                <w:rFonts w:ascii="Cambria Math" w:hAnsi="Cambria Math"/>
                <w:i/>
                <w:sz w:val="24"/>
                <w:szCs w:val="24"/>
              </w:rPr>
            </m:ctrlPr>
          </m:accPr>
          <m:e>
            <m:r>
              <w:rPr>
                <w:rFonts w:ascii="Cambria Math" w:hAnsi="Cambria Math"/>
                <w:sz w:val="24"/>
                <w:szCs w:val="24"/>
              </w:rPr>
              <m:t>m</m:t>
            </m:r>
          </m:e>
        </m:acc>
        <m:r>
          <m:rPr>
            <m:sty m:val="p"/>
          </m:rPr>
          <w:rPr>
            <w:rFonts w:ascii="Cambria Math" w:hAnsi="Cambria Math"/>
            <w:sz w:val="24"/>
            <w:szCs w:val="24"/>
          </w:rPr>
          <m:t>=</m:t>
        </m:r>
        <m:sSup>
          <m:sSupPr>
            <m:ctrlPr>
              <w:rPr>
                <w:rFonts w:ascii="Cambria Math" w:hAnsi="Cambria Math"/>
                <w:sz w:val="24"/>
                <w:szCs w:val="24"/>
              </w:rPr>
            </m:ctrlPr>
          </m:sSupPr>
          <m:e>
            <m:r>
              <m:rPr>
                <m:scr m:val="script"/>
                <m:sty m:val="p"/>
              </m:rPr>
              <w:rPr>
                <w:rFonts w:ascii="Cambria Math" w:hAnsi="Cambria Math"/>
                <w:sz w:val="24"/>
                <w:szCs w:val="24"/>
              </w:rPr>
              <m:t>F</m:t>
            </m:r>
          </m:e>
          <m:sup>
            <m:r>
              <m:rPr>
                <m:sty m:val="p"/>
              </m:rPr>
              <w:rPr>
                <w:rFonts w:ascii="Cambria Math" w:hAnsi="Cambria Math"/>
                <w:sz w:val="24"/>
                <w:szCs w:val="24"/>
              </w:rPr>
              <m:t>-1</m:t>
            </m:r>
          </m:sup>
        </m:sSup>
        <m:d>
          <m:dPr>
            <m:ctrlPr>
              <w:rPr>
                <w:rFonts w:ascii="Cambria Math" w:hAnsi="Cambria Math"/>
                <w:sz w:val="24"/>
                <w:szCs w:val="24"/>
              </w:rPr>
            </m:ctrlPr>
          </m:dPr>
          <m:e>
            <m:d>
              <m:dPr>
                <m:begChr m:val="["/>
                <m:endChr m:val="]"/>
                <m:ctrlPr>
                  <w:rPr>
                    <w:rFonts w:ascii="Cambria Math" w:hAnsi="Cambria Math"/>
                    <w:sz w:val="24"/>
                    <w:szCs w:val="24"/>
                  </w:rPr>
                </m:ctrlPr>
              </m:dPr>
              <m:e>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 xml:space="preserve">, </m:t>
                </m:r>
                <m: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t</m:t>
                    </m:r>
                  </m:e>
                </m:d>
              </m:e>
            </m:d>
          </m:e>
        </m:d>
      </m:oMath>
      <w:r w:rsidRPr="00A566D9">
        <w:rPr>
          <w:sz w:val="24"/>
          <w:szCs w:val="24"/>
        </w:rPr>
        <w:t xml:space="preserve">. </w:t>
      </w:r>
    </w:p>
    <w:p w:rsidR="003E7E24" w:rsidRPr="00A566D9" w:rsidRDefault="003E7E24" w:rsidP="003E7E24">
      <w:pPr>
        <w:jc w:val="both"/>
        <w:rPr>
          <w:sz w:val="24"/>
          <w:szCs w:val="24"/>
        </w:rPr>
      </w:pPr>
    </w:p>
    <w:p w:rsidR="003E7E24" w:rsidRDefault="003E7E24" w:rsidP="003E7E24">
      <w:pPr>
        <w:jc w:val="both"/>
        <w:rPr>
          <w:sz w:val="24"/>
          <w:szCs w:val="24"/>
        </w:rPr>
      </w:pPr>
      <w:r w:rsidRPr="00A566D9">
        <w:rPr>
          <w:sz w:val="24"/>
          <w:szCs w:val="24"/>
        </w:rPr>
        <w:t xml:space="preserve">Furthermore, </w:t>
      </w:r>
      <w:r w:rsidR="00057F94">
        <w:rPr>
          <w:sz w:val="24"/>
          <w:szCs w:val="24"/>
        </w:rPr>
        <w:t>it is possible to</w:t>
      </w:r>
      <w:r w:rsidRPr="00A566D9">
        <w:rPr>
          <w:sz w:val="24"/>
          <w:szCs w:val="24"/>
        </w:rPr>
        <w:t xml:space="preserve"> exploit the concept of dimensionality reduction, which attempts to parameterize the input and output data into a latent vector of reduced order but maintaining all the critical information for lossless compression. In general, for any data </w:t>
      </w:r>
      <m:oMath>
        <m:r>
          <w:rPr>
            <w:rFonts w:ascii="Cambria Math" w:hAnsi="Cambria Math"/>
            <w:sz w:val="24"/>
            <w:szCs w:val="24"/>
          </w:rPr>
          <m:t>X</m:t>
        </m:r>
      </m:oMath>
      <w:r w:rsidRPr="00A566D9">
        <w:rPr>
          <w:sz w:val="24"/>
          <w:szCs w:val="24"/>
        </w:rPr>
        <w:t>, we can encode the data into a latent space</w:t>
      </w:r>
      <w:r w:rsidR="00057F94">
        <w:rPr>
          <w:sz w:val="24"/>
          <w:szCs w:val="24"/>
        </w:rPr>
        <w:t>,</w:t>
      </w:r>
      <w:r w:rsidRPr="00A566D9">
        <w:rPr>
          <w:sz w:val="24"/>
          <w:szCs w:val="24"/>
        </w:rPr>
        <w:t xml:space="preserve">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X</m:t>
            </m:r>
          </m:sub>
        </m:sSub>
      </m:oMath>
      <w:r w:rsidRPr="00A566D9">
        <w:rPr>
          <w:sz w:val="24"/>
          <w:szCs w:val="24"/>
        </w:rPr>
        <w:t xml:space="preserve">, and decode back into an estimated data </w:t>
      </w:r>
      <m:oMath>
        <m:acc>
          <m:accPr>
            <m:ctrlPr>
              <w:rPr>
                <w:rFonts w:ascii="Cambria Math" w:hAnsi="Cambria Math"/>
                <w:sz w:val="24"/>
                <w:szCs w:val="24"/>
              </w:rPr>
            </m:ctrlPr>
          </m:accPr>
          <m:e>
            <m:r>
              <w:rPr>
                <w:rFonts w:ascii="Cambria Math" w:hAnsi="Cambria Math"/>
                <w:sz w:val="24"/>
                <w:szCs w:val="24"/>
              </w:rPr>
              <m:t>X</m:t>
            </m:r>
          </m:e>
        </m:acc>
      </m:oMath>
      <w:r w:rsidRPr="00A566D9">
        <w:rPr>
          <w:sz w:val="24"/>
          <w:szCs w:val="24"/>
        </w:rPr>
        <w:t xml:space="preserve"> that attempts to minimize the difference between the true and </w:t>
      </w:r>
      <w:r w:rsidR="00057F94">
        <w:rPr>
          <w:sz w:val="24"/>
          <w:szCs w:val="24"/>
        </w:rPr>
        <w:t>estimated</w:t>
      </w:r>
      <w:r w:rsidRPr="00A566D9">
        <w:rPr>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X</m:t>
                </m:r>
              </m:e>
            </m:acc>
          </m:e>
        </m:d>
      </m:oMath>
      <w:r w:rsidRPr="00A566D9">
        <w:rPr>
          <w:sz w:val="24"/>
          <w:szCs w:val="24"/>
        </w:rPr>
        <w:t xml:space="preserve">. This is formulated as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oMath>
      <w:r w:rsidRPr="00A566D9">
        <w:rPr>
          <w:sz w:val="24"/>
          <w:szCs w:val="24"/>
        </w:rPr>
        <w:t xml:space="preserve">, where </w:t>
      </w:r>
      <m:oMath>
        <m:r>
          <w:rPr>
            <w:rFonts w:ascii="Cambria Math" w:hAnsi="Cambria Math"/>
            <w:sz w:val="24"/>
            <w:szCs w:val="24"/>
          </w:rPr>
          <m:t>k</m:t>
        </m:r>
      </m:oMath>
      <w:r w:rsidRPr="00A566D9">
        <w:rPr>
          <w:sz w:val="24"/>
          <w:szCs w:val="24"/>
        </w:rPr>
        <w:t xml:space="preserve"> is the autoencoder loss, and </w:t>
      </w:r>
      <m:oMath>
        <m:acc>
          <m:accPr>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X</m:t>
                </m:r>
              </m:sub>
            </m:sSub>
          </m:e>
        </m:d>
      </m:oMath>
      <w:r w:rsidRPr="00A566D9">
        <w:rPr>
          <w:sz w:val="24"/>
          <w:szCs w:val="24"/>
        </w:rPr>
        <w:t>. Combined, th</w:t>
      </w:r>
      <w:r w:rsidR="00057F94">
        <w:rPr>
          <w:sz w:val="24"/>
          <w:szCs w:val="24"/>
        </w:rPr>
        <w:t>is is</w:t>
      </w:r>
      <w:r w:rsidRPr="00A566D9">
        <w:rPr>
          <w:sz w:val="24"/>
          <w:szCs w:val="24"/>
        </w:rPr>
        <w:t xml:space="preserve"> interpreted as minimizing </w:t>
      </w:r>
      <m:oMath>
        <m:d>
          <m:dPr>
            <m:begChr m:val="‖"/>
            <m:endChr m:val="‖"/>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e>
            </m:d>
          </m:e>
        </m:d>
      </m:oMath>
      <w:r w:rsidRPr="00A566D9">
        <w:rPr>
          <w:sz w:val="24"/>
          <w:szCs w:val="24"/>
        </w:rPr>
        <w:t>.</w:t>
      </w:r>
    </w:p>
    <w:p w:rsidR="003E7E24" w:rsidRDefault="003E7E24" w:rsidP="003E7E24">
      <w:pPr>
        <w:jc w:val="both"/>
        <w:rPr>
          <w:sz w:val="24"/>
          <w:szCs w:val="24"/>
        </w:rPr>
      </w:pPr>
    </w:p>
    <w:p w:rsidR="003E7E24" w:rsidRDefault="003E7E24" w:rsidP="003E7E24">
      <w:pPr>
        <w:jc w:val="both"/>
        <w:rPr>
          <w:sz w:val="24"/>
          <w:szCs w:val="24"/>
        </w:rPr>
      </w:pPr>
      <w:r w:rsidRPr="006E3D6E">
        <w:rPr>
          <w:sz w:val="24"/>
          <w:szCs w:val="24"/>
        </w:rPr>
        <w:t xml:space="preserve">Moreover, </w:t>
      </w:r>
      <w:r w:rsidR="00057F94">
        <w:rPr>
          <w:sz w:val="24"/>
          <w:szCs w:val="24"/>
        </w:rPr>
        <w:t>by</w:t>
      </w:r>
      <w:r w:rsidRPr="006E3D6E">
        <w:rPr>
          <w:sz w:val="24"/>
          <w:szCs w:val="24"/>
        </w:rPr>
        <w:t xml:space="preserve"> construct</w:t>
      </w:r>
      <w:r w:rsidR="00057F94">
        <w:rPr>
          <w:sz w:val="24"/>
          <w:szCs w:val="24"/>
        </w:rPr>
        <w:t>ing</w:t>
      </w:r>
      <w:r w:rsidRPr="006E3D6E">
        <w:rPr>
          <w:sz w:val="24"/>
          <w:szCs w:val="24"/>
        </w:rPr>
        <w:t xml:space="preserve"> the latent variables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d</m:t>
            </m:r>
          </m:sub>
        </m:sSub>
      </m:oMath>
      <w:r w:rsidRPr="006E3D6E">
        <w:rPr>
          <w:sz w:val="24"/>
          <w:szCs w:val="24"/>
        </w:rPr>
        <w:t xml:space="preserve"> and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r</m:t>
            </m:r>
          </m:sub>
        </m:sSub>
      </m:oMath>
      <w:r w:rsidRPr="006E3D6E">
        <w:rPr>
          <w:sz w:val="24"/>
          <w:szCs w:val="24"/>
        </w:rPr>
        <w:t xml:space="preserve"> to follow a variational latent space</w:t>
      </w:r>
      <w:r w:rsidR="00057F94">
        <w:rPr>
          <w:sz w:val="24"/>
          <w:szCs w:val="24"/>
        </w:rPr>
        <w:t xml:space="preserve">, it is ensured that the parameterization of the dynamic data in latent space is </w:t>
      </w:r>
      <w:commentRangeStart w:id="114"/>
      <w:r w:rsidR="00057F94">
        <w:rPr>
          <w:sz w:val="24"/>
          <w:szCs w:val="24"/>
        </w:rPr>
        <w:t>properly regularized</w:t>
      </w:r>
      <w:commentRangeEnd w:id="114"/>
      <w:r w:rsidR="00160436">
        <w:rPr>
          <w:rStyle w:val="CommentReference"/>
        </w:rPr>
        <w:commentReference w:id="114"/>
      </w:r>
      <w:r w:rsidRPr="006E3D6E">
        <w:rPr>
          <w:sz w:val="24"/>
          <w:szCs w:val="24"/>
        </w:rPr>
        <w:t xml:space="preserve">. This means that the latent vector is sampled randomly to generate a latent </w:t>
      </w:r>
      <w:r w:rsidR="00057F94">
        <w:rPr>
          <w:sz w:val="24"/>
          <w:szCs w:val="24"/>
        </w:rPr>
        <w:t>multi-</w:t>
      </w:r>
      <w:r w:rsidRPr="006E3D6E">
        <w:rPr>
          <w:sz w:val="24"/>
          <w:szCs w:val="24"/>
        </w:rPr>
        <w:t xml:space="preserve">Gaussian distribution of the latent space by computing </w:t>
      </w:r>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k</m:t>
            </m:r>
          </m:sub>
        </m:sSub>
      </m:oMath>
      <w:r w:rsidRPr="006E3D6E">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k</m:t>
            </m:r>
          </m:sub>
          <m:sup>
            <m:r>
              <m:rPr>
                <m:sty m:val="p"/>
              </m:rPr>
              <w:rPr>
                <w:rFonts w:ascii="Cambria Math" w:hAnsi="Cambria Math"/>
                <w:sz w:val="24"/>
                <w:szCs w:val="24"/>
              </w:rPr>
              <m:t>2</m:t>
            </m:r>
          </m:sup>
        </m:sSubSup>
      </m:oMath>
      <w:r w:rsidRPr="006E3D6E">
        <w:rPr>
          <w:sz w:val="24"/>
          <w:szCs w:val="24"/>
        </w:rPr>
        <w:t xml:space="preserve"> for</w:t>
      </w:r>
      <w:r>
        <w:rPr>
          <w:sz w:val="24"/>
          <w:szCs w:val="24"/>
        </w:rPr>
        <w:t xml:space="preserve"> the case</w:t>
      </w:r>
      <w:r w:rsidRPr="006E3D6E">
        <w:rPr>
          <w:sz w:val="24"/>
          <w:szCs w:val="24"/>
        </w:rPr>
        <w:t xml:space="preserve"> </w:t>
      </w:r>
      <m:oMath>
        <m:r>
          <w:rPr>
            <w:rFonts w:ascii="Cambria Math" w:hAnsi="Cambria Math"/>
            <w:sz w:val="24"/>
            <w:szCs w:val="24"/>
          </w:rPr>
          <m:t>k</m:t>
        </m:r>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r</m:t>
            </m:r>
          </m:e>
        </m:d>
      </m:oMath>
      <w:r w:rsidRPr="006E3D6E">
        <w:rPr>
          <w:sz w:val="24"/>
          <w:szCs w:val="24"/>
        </w:rPr>
        <w:t xml:space="preserve">. It is assumed that this latent distribution is an ideal representation of the latent space and can be used to reconstruct the original data through a </w:t>
      </w:r>
      <w:r w:rsidR="00057F94" w:rsidRPr="006E3D6E">
        <w:rPr>
          <w:sz w:val="24"/>
          <w:szCs w:val="24"/>
        </w:rPr>
        <w:t>decoder</w:t>
      </w:r>
      <w:r w:rsidRPr="006E3D6E">
        <w:rPr>
          <w:sz w:val="24"/>
          <w:szCs w:val="24"/>
        </w:rPr>
        <w:t>. This not only allows for a more compressed yet accurate latent representation</w:t>
      </w:r>
      <w:r w:rsidR="00057F94">
        <w:rPr>
          <w:sz w:val="24"/>
          <w:szCs w:val="24"/>
        </w:rPr>
        <w:t>s</w:t>
      </w:r>
      <w:r w:rsidRPr="006E3D6E">
        <w:rPr>
          <w:sz w:val="24"/>
          <w:szCs w:val="24"/>
        </w:rPr>
        <w:t xml:space="preserve">, but also provides the power to generate new or fake models by sampling the latent distribution at new locations and creating unseen </w:t>
      </w:r>
      <w:commentRangeStart w:id="115"/>
      <w:r w:rsidRPr="006E3D6E">
        <w:rPr>
          <w:sz w:val="24"/>
          <w:szCs w:val="24"/>
        </w:rPr>
        <w:t>reconstructions</w:t>
      </w:r>
      <w:commentRangeEnd w:id="115"/>
      <w:r w:rsidR="00160436">
        <w:rPr>
          <w:rStyle w:val="CommentReference"/>
        </w:rPr>
        <w:commentReference w:id="115"/>
      </w:r>
      <w:r w:rsidRPr="006E3D6E">
        <w:rPr>
          <w:sz w:val="24"/>
          <w:szCs w:val="24"/>
        </w:rPr>
        <w:t xml:space="preserve">. </w:t>
      </w:r>
    </w:p>
    <w:p w:rsidR="003E7E24" w:rsidRDefault="003E7E24" w:rsidP="003E7E24">
      <w:pPr>
        <w:jc w:val="both"/>
        <w:rPr>
          <w:sz w:val="24"/>
          <w:szCs w:val="24"/>
        </w:rPr>
      </w:pPr>
    </w:p>
    <w:p w:rsidR="00E66084" w:rsidRDefault="003E7E24" w:rsidP="003E7E24">
      <w:pPr>
        <w:jc w:val="both"/>
        <w:rPr>
          <w:ins w:id="116" w:author="Pyrcz, Michael" w:date="2023-03-21T17:25:00Z"/>
          <w:sz w:val="24"/>
          <w:szCs w:val="24"/>
        </w:rPr>
      </w:pPr>
      <w:r w:rsidRPr="006E3D6E">
        <w:rPr>
          <w:sz w:val="24"/>
          <w:szCs w:val="24"/>
        </w:rPr>
        <w:t xml:space="preserve">For </w:t>
      </w:r>
      <w:r w:rsidR="00EA4FEF">
        <w:rPr>
          <w:sz w:val="24"/>
          <w:szCs w:val="24"/>
        </w:rPr>
        <w:t>the</w:t>
      </w:r>
      <w:r w:rsidRPr="006E3D6E">
        <w:rPr>
          <w:sz w:val="24"/>
          <w:szCs w:val="24"/>
        </w:rPr>
        <w:t xml:space="preserve"> multi-source dynamic data inversion, we propose three different latent spaces: one for the producer response data</w:t>
      </w:r>
      <w:r w:rsidR="009766C1">
        <w:rPr>
          <w:sz w:val="24"/>
          <w:szCs w:val="24"/>
        </w:rPr>
        <w:t xml:space="preserve">, </w:t>
      </w:r>
      <m:oMath>
        <m:r>
          <w:rPr>
            <w:rFonts w:ascii="Cambria Math" w:hAnsi="Cambria Math"/>
            <w:sz w:val="24"/>
            <w:szCs w:val="24"/>
          </w:rPr>
          <m:t>d</m:t>
        </m:r>
      </m:oMath>
      <w:r w:rsidRPr="006E3D6E">
        <w:rPr>
          <w:sz w:val="24"/>
          <w:szCs w:val="24"/>
        </w:rPr>
        <w:t>, one for the dynamic reservoir response data</w:t>
      </w:r>
      <w:r w:rsidR="00EA4FEF">
        <w:rPr>
          <w:sz w:val="24"/>
          <w:szCs w:val="24"/>
        </w:rPr>
        <w:t xml:space="preserve"> from observation wells</w:t>
      </w:r>
      <w:r w:rsidR="009766C1">
        <w:rPr>
          <w:sz w:val="24"/>
          <w:szCs w:val="24"/>
        </w:rPr>
        <w:t xml:space="preserve">, </w:t>
      </w:r>
      <m:oMath>
        <m:r>
          <w:rPr>
            <w:rFonts w:ascii="Cambria Math" w:hAnsi="Cambria Math"/>
            <w:sz w:val="24"/>
            <w:szCs w:val="24"/>
          </w:rPr>
          <m:t>r</m:t>
        </m:r>
      </m:oMath>
      <w:r w:rsidRPr="006E3D6E">
        <w:rPr>
          <w:sz w:val="24"/>
          <w:szCs w:val="24"/>
        </w:rPr>
        <w:t xml:space="preserve">, and one for the </w:t>
      </w:r>
      <w:r w:rsidR="00EA4FEF">
        <w:rPr>
          <w:sz w:val="24"/>
          <w:szCs w:val="24"/>
        </w:rPr>
        <w:t xml:space="preserve">prior geologic spatial </w:t>
      </w:r>
      <w:r w:rsidR="009766C1">
        <w:rPr>
          <w:sz w:val="24"/>
          <w:szCs w:val="24"/>
        </w:rPr>
        <w:t xml:space="preserve">feature distributions, </w:t>
      </w:r>
      <m:oMath>
        <m:r>
          <w:rPr>
            <w:rFonts w:ascii="Cambria Math" w:hAnsi="Cambria Math"/>
            <w:sz w:val="24"/>
            <w:szCs w:val="24"/>
          </w:rPr>
          <m:t>m</m:t>
        </m:r>
      </m:oMath>
      <w:r w:rsidRPr="006E3D6E">
        <w:rPr>
          <w:sz w:val="24"/>
          <w:szCs w:val="24"/>
        </w:rPr>
        <w:t>. All of them follow an encoder-decoder structure, such that</w:t>
      </w:r>
      <w:r>
        <w:rPr>
          <w:sz w:val="24"/>
          <w:szCs w:val="24"/>
        </w:rPr>
        <w:t xml:space="preserve"> we have the </w:t>
      </w:r>
      <w:commentRangeStart w:id="117"/>
      <w:r>
        <w:rPr>
          <w:sz w:val="24"/>
          <w:szCs w:val="24"/>
        </w:rPr>
        <w:t>following</w:t>
      </w:r>
      <w:commentRangeEnd w:id="117"/>
      <w:r w:rsidR="00E66084">
        <w:rPr>
          <w:rStyle w:val="CommentReference"/>
        </w:rPr>
        <w:commentReference w:id="117"/>
      </w:r>
      <w:r w:rsidRPr="006E3D6E">
        <w:rPr>
          <w:sz w:val="24"/>
          <w:szCs w:val="24"/>
        </w:rPr>
        <w:t>:</w:t>
      </w:r>
    </w:p>
    <w:p w:rsidR="00E66084" w:rsidRDefault="00E66084" w:rsidP="003E7E24">
      <w:pPr>
        <w:jc w:val="both"/>
        <w:rPr>
          <w:ins w:id="118" w:author="Pyrcz, Michael" w:date="2023-03-21T17:24:00Z"/>
          <w:sz w:val="24"/>
          <w:szCs w:val="24"/>
        </w:rPr>
      </w:pPr>
    </w:p>
    <w:p w:rsidR="00E66084" w:rsidRPr="00E66084" w:rsidRDefault="00945174" w:rsidP="00E66084">
      <w:pPr>
        <w:jc w:val="center"/>
        <w:rPr>
          <w:ins w:id="119" w:author="Pyrcz, Michael" w:date="2023-03-21T17:24:00Z"/>
          <w:sz w:val="24"/>
          <w:szCs w:val="24"/>
          <w:rPrChange w:id="120" w:author="Pyrcz, Michael" w:date="2023-03-21T17:24:00Z">
            <w:rPr>
              <w:ins w:id="121" w:author="Pyrcz, Michael" w:date="2023-03-21T17:24:00Z"/>
              <w:rFonts w:ascii="Cambria Math" w:hAnsi="Cambria Math"/>
              <w:i/>
              <w:sz w:val="24"/>
              <w:szCs w:val="24"/>
            </w:rPr>
          </w:rPrChange>
        </w:rPr>
        <w:pPrChange w:id="122" w:author="Pyrcz, Michael" w:date="2023-03-21T17:25:00Z">
          <w:pPr>
            <w:jc w:val="both"/>
          </w:pPr>
        </w:pPrChange>
      </w:pPr>
      <m:oMathPara>
        <m:oMath>
          <m:acc>
            <m:accPr>
              <m:ctrlPr>
                <w:rPr>
                  <w:rFonts w:ascii="Cambria Math" w:hAnsi="Cambria Math"/>
                  <w:sz w:val="24"/>
                  <w:szCs w:val="24"/>
                </w:rPr>
              </m:ctrlPr>
            </m:accPr>
            <m:e>
              <m:r>
                <w:rPr>
                  <w:rFonts w:ascii="Cambria Math" w:hAnsi="Cambria Math"/>
                  <w:sz w:val="24"/>
                  <w:szCs w:val="24"/>
                </w:rPr>
                <m:t>m</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Ω</m:t>
              </m:r>
            </m:sub>
          </m:sSub>
          <m:d>
            <m:dPr>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Ω</m:t>
                  </m:r>
                </m:sub>
              </m:sSub>
              <m:d>
                <m:dPr>
                  <m:ctrlPr>
                    <w:rPr>
                      <w:rFonts w:ascii="Cambria Math" w:hAnsi="Cambria Math"/>
                      <w:sz w:val="24"/>
                      <w:szCs w:val="24"/>
                    </w:rPr>
                  </m:ctrlPr>
                </m:dPr>
                <m:e>
                  <m:r>
                    <w:rPr>
                      <w:rFonts w:ascii="Cambria Math" w:hAnsi="Cambria Math"/>
                      <w:sz w:val="24"/>
                      <w:szCs w:val="24"/>
                    </w:rPr>
                    <m:t>m</m:t>
                  </m:r>
                </m:e>
              </m:d>
            </m:e>
          </m:d>
        </m:oMath>
      </m:oMathPara>
    </w:p>
    <w:p w:rsidR="00E66084" w:rsidRPr="00E66084" w:rsidRDefault="003E7E24" w:rsidP="00E66084">
      <w:pPr>
        <w:jc w:val="center"/>
        <w:rPr>
          <w:ins w:id="123" w:author="Pyrcz, Michael" w:date="2023-03-21T17:24:00Z"/>
          <w:sz w:val="24"/>
          <w:szCs w:val="24"/>
          <w:rPrChange w:id="124" w:author="Pyrcz, Michael" w:date="2023-03-21T17:24:00Z">
            <w:rPr>
              <w:ins w:id="125" w:author="Pyrcz, Michael" w:date="2023-03-21T17:24:00Z"/>
              <w:rFonts w:ascii="Cambria Math" w:hAnsi="Cambria Math"/>
              <w:i/>
              <w:sz w:val="24"/>
              <w:szCs w:val="24"/>
            </w:rPr>
          </w:rPrChange>
        </w:rPr>
        <w:pPrChange w:id="126" w:author="Pyrcz, Michael" w:date="2023-03-21T17:25:00Z">
          <w:pPr>
            <w:jc w:val="both"/>
          </w:pPr>
        </w:pPrChange>
      </w:pPr>
      <w:del w:id="127" w:author="Pyrcz, Michael" w:date="2023-03-21T17:24:00Z">
        <w:r w:rsidRPr="006E3D6E" w:rsidDel="00E66084">
          <w:rPr>
            <w:sz w:val="24"/>
            <w:szCs w:val="24"/>
          </w:rPr>
          <w:delText xml:space="preserve">, </w:delText>
        </w:r>
      </w:del>
      <m:oMath>
        <m:acc>
          <m:accPr>
            <m:ctrlPr>
              <w:rPr>
                <w:rFonts w:ascii="Cambria Math" w:hAnsi="Cambria Math"/>
                <w:sz w:val="24"/>
                <w:szCs w:val="24"/>
              </w:rPr>
            </m:ctrlPr>
          </m:accPr>
          <m:e>
            <m:r>
              <w:rPr>
                <w:rFonts w:ascii="Cambria Math" w:hAnsi="Cambria Math"/>
                <w:sz w:val="24"/>
                <w:szCs w:val="24"/>
              </w:rPr>
              <m:t>d</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d</m:t>
                </m:r>
              </m:e>
            </m:d>
          </m:e>
        </m:d>
      </m:oMath>
    </w:p>
    <w:p w:rsidR="00E66084" w:rsidRDefault="003E7E24" w:rsidP="00E66084">
      <w:pPr>
        <w:jc w:val="center"/>
        <w:rPr>
          <w:ins w:id="128" w:author="Pyrcz, Michael" w:date="2023-03-21T17:25:00Z"/>
          <w:sz w:val="24"/>
          <w:szCs w:val="24"/>
        </w:rPr>
        <w:pPrChange w:id="129" w:author="Pyrcz, Michael" w:date="2023-03-21T17:25:00Z">
          <w:pPr>
            <w:jc w:val="both"/>
          </w:pPr>
        </w:pPrChange>
      </w:pPr>
      <w:del w:id="130" w:author="Pyrcz, Michael" w:date="2023-03-21T17:24:00Z">
        <w:r w:rsidRPr="006E3D6E" w:rsidDel="00E66084">
          <w:rPr>
            <w:sz w:val="24"/>
            <w:szCs w:val="24"/>
          </w:rPr>
          <w:delText xml:space="preserve">, and </w:delText>
        </w:r>
      </w:del>
      <m:oMath>
        <m:acc>
          <m:accPr>
            <m:ctrlPr>
              <w:rPr>
                <w:rFonts w:ascii="Cambria Math" w:hAnsi="Cambria Math"/>
                <w:sz w:val="24"/>
                <w:szCs w:val="24"/>
              </w:rPr>
            </m:ctrlPr>
          </m:accPr>
          <m:e>
            <m:r>
              <w:rPr>
                <w:rFonts w:ascii="Cambria Math" w:hAnsi="Cambria Math"/>
                <w:sz w:val="24"/>
                <w:szCs w:val="24"/>
              </w:rPr>
              <m:t>r</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ψ</m:t>
            </m:r>
          </m:sub>
        </m:sSub>
        <m:d>
          <m:dPr>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ψ</m:t>
                </m:r>
              </m:sub>
            </m:sSub>
            <m:d>
              <m:dPr>
                <m:ctrlPr>
                  <w:rPr>
                    <w:rFonts w:ascii="Cambria Math" w:hAnsi="Cambria Math"/>
                    <w:sz w:val="24"/>
                    <w:szCs w:val="24"/>
                  </w:rPr>
                </m:ctrlPr>
              </m:dPr>
              <m:e>
                <m:r>
                  <w:rPr>
                    <w:rFonts w:ascii="Cambria Math" w:hAnsi="Cambria Math"/>
                    <w:sz w:val="24"/>
                    <w:szCs w:val="24"/>
                  </w:rPr>
                  <m:t>r</m:t>
                </m:r>
              </m:e>
            </m:d>
          </m:e>
        </m:d>
      </m:oMath>
      <w:del w:id="131" w:author="Pyrcz, Michael" w:date="2023-03-21T17:25:00Z">
        <w:r w:rsidRPr="006E3D6E" w:rsidDel="00E66084">
          <w:rPr>
            <w:sz w:val="24"/>
            <w:szCs w:val="24"/>
          </w:rPr>
          <w:delText>.</w:delText>
        </w:r>
      </w:del>
    </w:p>
    <w:p w:rsidR="00E66084" w:rsidRDefault="00E66084" w:rsidP="003E7E24">
      <w:pPr>
        <w:jc w:val="both"/>
        <w:rPr>
          <w:ins w:id="132" w:author="Pyrcz, Michael" w:date="2023-03-21T17:25:00Z"/>
          <w:sz w:val="24"/>
          <w:szCs w:val="24"/>
        </w:rPr>
      </w:pPr>
    </w:p>
    <w:p w:rsidR="00E66084" w:rsidRDefault="003E7E24" w:rsidP="003E7E24">
      <w:pPr>
        <w:jc w:val="both"/>
        <w:rPr>
          <w:ins w:id="133" w:author="Pyrcz, Michael" w:date="2023-03-21T17:26:00Z"/>
          <w:sz w:val="24"/>
          <w:szCs w:val="24"/>
        </w:rPr>
      </w:pPr>
      <w:r w:rsidRPr="006E3D6E">
        <w:rPr>
          <w:sz w:val="24"/>
          <w:szCs w:val="24"/>
        </w:rPr>
        <w:t xml:space="preserve">Each </w:t>
      </w:r>
      <w:r>
        <w:rPr>
          <w:sz w:val="24"/>
          <w:szCs w:val="24"/>
        </w:rPr>
        <w:t xml:space="preserve">one </w:t>
      </w:r>
      <w:r w:rsidRPr="006E3D6E">
        <w:rPr>
          <w:sz w:val="24"/>
          <w:szCs w:val="24"/>
        </w:rPr>
        <w:t>of these</w:t>
      </w:r>
      <w:r>
        <w:rPr>
          <w:sz w:val="24"/>
          <w:szCs w:val="24"/>
        </w:rPr>
        <w:t xml:space="preserve"> three independent </w:t>
      </w:r>
      <w:r w:rsidR="009766C1">
        <w:rPr>
          <w:sz w:val="24"/>
          <w:szCs w:val="24"/>
        </w:rPr>
        <w:t>autoencoders</w:t>
      </w:r>
      <w:r w:rsidRPr="006E3D6E">
        <w:rPr>
          <w:sz w:val="24"/>
          <w:szCs w:val="24"/>
        </w:rPr>
        <w:t xml:space="preserve"> is trained </w:t>
      </w:r>
      <w:commentRangeStart w:id="134"/>
      <w:r w:rsidRPr="006E3D6E">
        <w:rPr>
          <w:sz w:val="24"/>
          <w:szCs w:val="24"/>
        </w:rPr>
        <w:t>separately</w:t>
      </w:r>
      <w:commentRangeEnd w:id="134"/>
      <w:r w:rsidR="00E66084">
        <w:rPr>
          <w:rStyle w:val="CommentReference"/>
        </w:rPr>
        <w:commentReference w:id="134"/>
      </w:r>
      <w:r w:rsidRPr="006E3D6E">
        <w:rPr>
          <w:sz w:val="24"/>
          <w:szCs w:val="24"/>
        </w:rPr>
        <w:t xml:space="preserve"> and then used as static estimators in a transfer learning </w:t>
      </w:r>
      <w:r w:rsidR="009766C1">
        <w:rPr>
          <w:sz w:val="24"/>
          <w:szCs w:val="24"/>
        </w:rPr>
        <w:t>protocol</w:t>
      </w:r>
      <w:r w:rsidRPr="006E3D6E">
        <w:rPr>
          <w:sz w:val="24"/>
          <w:szCs w:val="24"/>
        </w:rPr>
        <w:t xml:space="preserve"> through a</w:t>
      </w:r>
      <w:r w:rsidR="009766C1">
        <w:rPr>
          <w:sz w:val="24"/>
          <w:szCs w:val="24"/>
        </w:rPr>
        <w:t xml:space="preserve"> latent</w:t>
      </w:r>
      <w:r w:rsidRPr="006E3D6E">
        <w:rPr>
          <w:sz w:val="24"/>
          <w:szCs w:val="24"/>
        </w:rPr>
        <w:t xml:space="preserve"> inversion network model to predict </w:t>
      </w:r>
      <m:oMath>
        <m:acc>
          <m:accPr>
            <m:ctrlPr>
              <w:rPr>
                <w:rFonts w:ascii="Cambria Math" w:hAnsi="Cambria Math"/>
                <w:sz w:val="24"/>
                <w:szCs w:val="24"/>
              </w:rPr>
            </m:ctrlPr>
          </m:accPr>
          <m:e>
            <m:r>
              <w:rPr>
                <w:rFonts w:ascii="Cambria Math" w:hAnsi="Cambria Math"/>
                <w:sz w:val="24"/>
                <w:szCs w:val="24"/>
              </w:rPr>
              <m:t>m</m:t>
            </m:r>
          </m:e>
        </m:acc>
      </m:oMath>
      <w:r w:rsidRPr="006E3D6E">
        <w:rPr>
          <w:sz w:val="24"/>
          <w:szCs w:val="24"/>
        </w:rPr>
        <w:t xml:space="preserve"> from </w:t>
      </w:r>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d</m:t>
                </m:r>
              </m:sub>
            </m:sSub>
          </m:e>
        </m:acc>
      </m:oMath>
      <w:r w:rsidRPr="006E3D6E">
        <w:rPr>
          <w:sz w:val="24"/>
          <w:szCs w:val="24"/>
        </w:rPr>
        <w:t xml:space="preserve"> and </w:t>
      </w:r>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r</m:t>
                </m:r>
              </m:sub>
            </m:sSub>
          </m:e>
        </m:acc>
      </m:oMath>
      <w:r w:rsidRPr="006E3D6E">
        <w:rPr>
          <w:sz w:val="24"/>
          <w:szCs w:val="24"/>
        </w:rPr>
        <w:t xml:space="preserve">. Let </w:t>
      </w:r>
      <m:oMath>
        <m:r>
          <w:rPr>
            <w:rFonts w:ascii="Cambria Math" w:hAnsi="Cambria Math"/>
            <w:sz w:val="24"/>
            <w:szCs w:val="24"/>
          </w:rPr>
          <m:t>ξ</m:t>
        </m:r>
      </m:oMath>
      <w:r w:rsidRPr="006E3D6E">
        <w:rPr>
          <w:sz w:val="24"/>
          <w:szCs w:val="24"/>
        </w:rPr>
        <w:t xml:space="preserve"> be the</w:t>
      </w:r>
      <w:ins w:id="135" w:author="Pyrcz, Michael" w:date="2023-03-21T17:27:00Z">
        <w:r w:rsidR="00E55604">
          <w:rPr>
            <w:sz w:val="24"/>
            <w:szCs w:val="24"/>
          </w:rPr>
          <w:t xml:space="preserve"> neural network</w:t>
        </w:r>
      </w:ins>
      <w:r w:rsidRPr="006E3D6E">
        <w:rPr>
          <w:sz w:val="24"/>
          <w:szCs w:val="24"/>
        </w:rPr>
        <w:t xml:space="preserve"> regressor between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m</m:t>
            </m:r>
          </m:sub>
        </m:sSub>
      </m:oMath>
      <w:r w:rsidRPr="006E3D6E">
        <w:rPr>
          <w:sz w:val="24"/>
          <w:szCs w:val="24"/>
        </w:rPr>
        <w:t xml:space="preserve"> and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d</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r</m:t>
                </m:r>
              </m:sub>
            </m:sSub>
          </m:e>
        </m:d>
      </m:oMath>
      <w:r w:rsidRPr="006E3D6E">
        <w:rPr>
          <w:sz w:val="24"/>
          <w:szCs w:val="24"/>
        </w:rPr>
        <w:t xml:space="preserve">, then we have that </w:t>
      </w:r>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m</m:t>
                </m:r>
              </m:sub>
            </m:sSub>
          </m:e>
        </m:acc>
        <m:r>
          <m:rPr>
            <m:sty m:val="p"/>
          </m:rPr>
          <w:rPr>
            <w:rFonts w:ascii="Cambria Math" w:hAnsi="Cambria Math"/>
            <w:sz w:val="24"/>
            <w:szCs w:val="24"/>
          </w:rPr>
          <m:t>=</m:t>
        </m:r>
        <m:r>
          <w:rPr>
            <w:rFonts w:ascii="Cambria Math" w:hAnsi="Cambria Math"/>
            <w:sz w:val="24"/>
            <w:szCs w:val="24"/>
          </w:rPr>
          <m:t>ξ</m:t>
        </m:r>
        <m:d>
          <m:dPr>
            <m:ctrlPr>
              <w:rPr>
                <w:rFonts w:ascii="Cambria Math" w:hAnsi="Cambria Math"/>
                <w:sz w:val="24"/>
                <w:szCs w:val="24"/>
              </w:rPr>
            </m:ctrlPr>
          </m:dPr>
          <m:e>
            <m:acc>
              <m:accPr>
                <m:ctrlPr>
                  <w:rPr>
                    <w:rFonts w:ascii="Cambria Math" w:hAnsi="Cambria Math"/>
                    <w:i/>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d</m:t>
                    </m:r>
                  </m:sub>
                </m:sSub>
              </m:e>
            </m:acc>
            <m:r>
              <m:rPr>
                <m:sty m:val="p"/>
              </m:rP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r</m:t>
                    </m:r>
                  </m:sub>
                </m:sSub>
              </m:e>
            </m:acc>
          </m:e>
        </m:d>
      </m:oMath>
      <w:r w:rsidRPr="006E3D6E">
        <w:rPr>
          <w:sz w:val="24"/>
          <w:szCs w:val="24"/>
        </w:rPr>
        <w:t xml:space="preserve">. The full workflow then follows that the estimated geologic models </w:t>
      </w:r>
      <w:r>
        <w:rPr>
          <w:sz w:val="24"/>
          <w:szCs w:val="24"/>
        </w:rPr>
        <w:t>is therefore</w:t>
      </w:r>
      <w:r w:rsidRPr="006E3D6E">
        <w:rPr>
          <w:sz w:val="24"/>
          <w:szCs w:val="24"/>
        </w:rPr>
        <w:t xml:space="preserve"> given by</w:t>
      </w:r>
      <w:r>
        <w:rPr>
          <w:sz w:val="24"/>
          <w:szCs w:val="24"/>
        </w:rPr>
        <w:t xml:space="preserve"> the following formulation</w:t>
      </w:r>
      <w:r w:rsidRPr="006E3D6E">
        <w:rPr>
          <w:sz w:val="24"/>
          <w:szCs w:val="24"/>
        </w:rPr>
        <w:t>:</w:t>
      </w:r>
    </w:p>
    <w:p w:rsidR="00E66084" w:rsidRDefault="00E66084" w:rsidP="003E7E24">
      <w:pPr>
        <w:jc w:val="both"/>
        <w:rPr>
          <w:ins w:id="136" w:author="Pyrcz, Michael" w:date="2023-03-21T17:26:00Z"/>
          <w:sz w:val="24"/>
          <w:szCs w:val="24"/>
        </w:rPr>
      </w:pPr>
    </w:p>
    <w:p w:rsidR="003E7E24" w:rsidRPr="00E66084" w:rsidRDefault="00E66084" w:rsidP="00E66084">
      <w:pPr>
        <w:jc w:val="center"/>
        <w:rPr>
          <w:sz w:val="24"/>
          <w:szCs w:val="24"/>
        </w:rPr>
        <w:pPrChange w:id="137" w:author="Pyrcz, Michael" w:date="2023-03-21T17:26:00Z">
          <w:pPr>
            <w:jc w:val="both"/>
          </w:pPr>
        </w:pPrChange>
      </w:pPr>
      <m:oMath>
        <m:r>
          <w:ins w:id="138" w:author="Pyrcz, Michael" w:date="2023-03-21T17:26:00Z">
            <m:rPr>
              <m:sty m:val="p"/>
            </m:rPr>
            <w:rPr>
              <w:rStyle w:val="CommentReference"/>
              <w:rFonts w:ascii="Cambria Math" w:hAnsi="Cambria Math"/>
              <w:rPrChange w:id="139" w:author="Pyrcz, Michael" w:date="2023-03-21T17:26:00Z">
                <w:rPr>
                  <w:rStyle w:val="CommentReference"/>
                </w:rPr>
              </w:rPrChange>
            </w:rPr>
            <w:commentReference w:id="140"/>
          </w:ins>
        </m:r>
        <m:acc>
          <m:accPr>
            <m:ctrlPr>
              <w:rPr>
                <w:rFonts w:ascii="Cambria Math" w:hAnsi="Cambria Math"/>
                <w:sz w:val="24"/>
                <w:szCs w:val="24"/>
              </w:rPr>
            </m:ctrlPr>
          </m:accPr>
          <m:e>
            <m:r>
              <w:rPr>
                <w:rFonts w:ascii="Cambria Math" w:hAnsi="Cambria Math"/>
                <w:sz w:val="24"/>
                <w:szCs w:val="24"/>
              </w:rPr>
              <m:t>m</m:t>
            </m:r>
          </m:e>
        </m:acc>
        <m:r>
          <m:rPr>
            <m:sty m:val="p"/>
          </m:rPr>
          <w:rPr>
            <w:rFonts w:ascii="Cambria Math" w:hAnsi="Cambria Math"/>
            <w:sz w:val="24"/>
            <w:szCs w:val="24"/>
          </w:rPr>
          <m:t>=</m:t>
        </m:r>
        <m:r>
          <w:rPr>
            <w:rFonts w:ascii="Cambria Math" w:hAnsi="Cambria Math"/>
            <w:sz w:val="24"/>
            <w:szCs w:val="24"/>
          </w:rPr>
          <m:t>De</m:t>
        </m:r>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Ω</m:t>
            </m:r>
          </m:sub>
        </m:sSub>
        <m:d>
          <m:dPr>
            <m:ctrlPr>
              <w:rPr>
                <w:rFonts w:ascii="Cambria Math" w:hAnsi="Cambria Math"/>
                <w:sz w:val="24"/>
                <w:szCs w:val="24"/>
              </w:rPr>
            </m:ctrlPr>
          </m:dPr>
          <m:e>
            <m:r>
              <w:rPr>
                <w:rFonts w:ascii="Cambria Math" w:hAnsi="Cambria Math"/>
                <w:sz w:val="24"/>
                <w:szCs w:val="24"/>
              </w:rPr>
              <m:t>ξ</m:t>
            </m:r>
            <m:d>
              <m:dPr>
                <m:ctrlPr>
                  <w:rPr>
                    <w:rFonts w:ascii="Cambria Math" w:hAnsi="Cambria Math"/>
                    <w:sz w:val="24"/>
                    <w:szCs w:val="24"/>
                  </w:rPr>
                </m:ctrlPr>
              </m:dPr>
              <m:e>
                <m:d>
                  <m:dPr>
                    <m:begChr m:val="["/>
                    <m:endChr m:val="]"/>
                    <m:ctrlPr>
                      <w:rPr>
                        <w:rFonts w:ascii="Cambria Math" w:hAnsi="Cambria Math"/>
                        <w:sz w:val="24"/>
                        <w:szCs w:val="24"/>
                      </w:rPr>
                    </m:ctrlPr>
                  </m:dPr>
                  <m:e>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d</m:t>
                        </m:r>
                      </m:e>
                    </m:d>
                    <m:r>
                      <m:rPr>
                        <m:sty m:val="p"/>
                      </m:rPr>
                      <w:rPr>
                        <w:rFonts w:ascii="Cambria Math" w:hAnsi="Cambria Math"/>
                        <w:sz w:val="24"/>
                        <w:szCs w:val="24"/>
                      </w:rPr>
                      <m:t>,</m:t>
                    </m:r>
                    <m:r>
                      <w:rPr>
                        <w:rFonts w:ascii="Cambria Math" w:hAnsi="Cambria Math"/>
                        <w:sz w:val="24"/>
                        <w:szCs w:val="24"/>
                      </w:rPr>
                      <m:t>En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ψ</m:t>
                        </m:r>
                      </m:sub>
                    </m:sSub>
                    <m:d>
                      <m:dPr>
                        <m:ctrlPr>
                          <w:rPr>
                            <w:rFonts w:ascii="Cambria Math" w:hAnsi="Cambria Math"/>
                            <w:sz w:val="24"/>
                            <w:szCs w:val="24"/>
                          </w:rPr>
                        </m:ctrlPr>
                      </m:dPr>
                      <m:e>
                        <m:r>
                          <w:rPr>
                            <w:rFonts w:ascii="Cambria Math" w:hAnsi="Cambria Math"/>
                            <w:sz w:val="24"/>
                            <w:szCs w:val="24"/>
                          </w:rPr>
                          <m:t>r</m:t>
                        </m:r>
                      </m:e>
                    </m:d>
                  </m:e>
                </m:d>
              </m:e>
            </m:d>
          </m:e>
        </m:d>
      </m:oMath>
      <w:r w:rsidR="003E7E24" w:rsidRPr="006E3D6E">
        <w:rPr>
          <w:sz w:val="24"/>
          <w:szCs w:val="24"/>
        </w:rPr>
        <w:t>.</w:t>
      </w:r>
    </w:p>
    <w:p w:rsidR="003E7E24" w:rsidRDefault="003E7E24" w:rsidP="003E7E24">
      <w:pPr>
        <w:jc w:val="both"/>
        <w:rPr>
          <w:sz w:val="24"/>
          <w:szCs w:val="24"/>
        </w:rPr>
      </w:pPr>
    </w:p>
    <w:p w:rsidR="00C5687D" w:rsidRDefault="003E7E24" w:rsidP="00C5687D">
      <w:pPr>
        <w:jc w:val="both"/>
        <w:rPr>
          <w:sz w:val="24"/>
          <w:szCs w:val="24"/>
        </w:rPr>
      </w:pPr>
      <w:r w:rsidRPr="006E3D6E">
        <w:rPr>
          <w:sz w:val="24"/>
          <w:szCs w:val="24"/>
        </w:rPr>
        <w:t xml:space="preserve">The minimization of the differences between the true and predicted geologic models, </w:t>
      </w:r>
      <m:oMath>
        <m:d>
          <m:dPr>
            <m:begChr m:val="‖"/>
            <m:endChr m:val="‖"/>
            <m:ctrlPr>
              <w:rPr>
                <w:rFonts w:ascii="Cambria Math" w:hAnsi="Cambria Math"/>
                <w:sz w:val="24"/>
                <w:szCs w:val="24"/>
              </w:rPr>
            </m:ctrlPr>
          </m:dPr>
          <m:e>
            <m:r>
              <w:rPr>
                <w:rFonts w:ascii="Cambria Math" w:hAnsi="Cambria Math"/>
                <w:sz w:val="24"/>
                <w:szCs w:val="24"/>
              </w:rPr>
              <m:t>m</m:t>
            </m:r>
            <m:r>
              <m:rPr>
                <m:sty m:val="p"/>
              </m:rP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m</m:t>
                </m:r>
              </m:e>
            </m:acc>
          </m:e>
        </m:d>
      </m:oMath>
      <w:r w:rsidRPr="006E3D6E">
        <w:rPr>
          <w:sz w:val="24"/>
          <w:szCs w:val="24"/>
        </w:rPr>
        <w:t xml:space="preserve">, is optimized by adjusting the neural network </w:t>
      </w:r>
      <w:ins w:id="141" w:author="Pyrcz, Michael" w:date="2023-03-21T17:28:00Z">
        <w:r w:rsidR="00E55604">
          <w:rPr>
            <w:sz w:val="24"/>
            <w:szCs w:val="24"/>
          </w:rPr>
          <w:t xml:space="preserve">regressor </w:t>
        </w:r>
      </w:ins>
      <w:r w:rsidRPr="006E3D6E">
        <w:rPr>
          <w:sz w:val="24"/>
          <w:szCs w:val="24"/>
        </w:rPr>
        <w:t>parameters</w:t>
      </w:r>
      <w:r>
        <w:rPr>
          <w:sz w:val="24"/>
          <w:szCs w:val="24"/>
        </w:rPr>
        <w:t xml:space="preserve">, namely weights and </w:t>
      </w:r>
      <w:r w:rsidR="00185044">
        <w:rPr>
          <w:sz w:val="24"/>
          <w:szCs w:val="24"/>
        </w:rPr>
        <w:t>biases</w:t>
      </w:r>
      <w:r>
        <w:rPr>
          <w:sz w:val="24"/>
          <w:szCs w:val="24"/>
        </w:rPr>
        <w:t xml:space="preserve"> in each layer</w:t>
      </w:r>
      <w:r w:rsidRPr="006E3D6E">
        <w:rPr>
          <w:sz w:val="24"/>
          <w:szCs w:val="24"/>
        </w:rPr>
        <w:t xml:space="preserve">. Multiple epochs, or iterations, of a modified gradient descent program are done to adjust the weights for the optimal compression and reconstruction of the data. Each independent autoencoder is </w:t>
      </w:r>
      <w:commentRangeStart w:id="142"/>
      <w:r w:rsidRPr="006E3D6E">
        <w:rPr>
          <w:sz w:val="24"/>
          <w:szCs w:val="24"/>
        </w:rPr>
        <w:t>first</w:t>
      </w:r>
      <w:commentRangeEnd w:id="142"/>
      <w:r w:rsidR="00E55604">
        <w:rPr>
          <w:rStyle w:val="CommentReference"/>
        </w:rPr>
        <w:commentReference w:id="142"/>
      </w:r>
      <w:r w:rsidRPr="006E3D6E">
        <w:rPr>
          <w:sz w:val="24"/>
          <w:szCs w:val="24"/>
        </w:rPr>
        <w:t xml:space="preserve"> trained separately, with losses of </w:t>
      </w:r>
      <m:oMath>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θ</m:t>
            </m:r>
          </m:sub>
        </m:sSub>
      </m:oMath>
      <w:r w:rsidRPr="006E3D6E">
        <w:rPr>
          <w:sz w:val="24"/>
          <w:szCs w:val="24"/>
        </w:rPr>
        <w:t xml:space="preserve">, </w:t>
      </w:r>
      <m:oMath>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ψ</m:t>
            </m:r>
          </m:sub>
        </m:sSub>
      </m:oMath>
      <w:r w:rsidRPr="006E3D6E">
        <w:rPr>
          <w:sz w:val="24"/>
          <w:szCs w:val="24"/>
        </w:rPr>
        <w:t xml:space="preserve">, and </w:t>
      </w:r>
      <m:oMath>
        <m:sSub>
          <m:sSubPr>
            <m:ctrlPr>
              <w:rPr>
                <w:rFonts w:ascii="Cambria Math" w:hAnsi="Cambria Math"/>
                <w:sz w:val="24"/>
                <w:szCs w:val="24"/>
              </w:rPr>
            </m:ctrlPr>
          </m:sSubPr>
          <m:e>
            <m:r>
              <m:rPr>
                <m:scr m:val="script"/>
                <m:sty m:val="p"/>
              </m:rPr>
              <w:rPr>
                <w:rFonts w:ascii="Cambria Math" w:hAnsi="Cambria Math"/>
                <w:sz w:val="24"/>
                <w:szCs w:val="24"/>
              </w:rPr>
              <m:t>L</m:t>
            </m:r>
          </m:e>
          <m:sub>
            <m:r>
              <m:rPr>
                <m:sty m:val="p"/>
              </m:rPr>
              <w:rPr>
                <w:rFonts w:ascii="Cambria Math" w:hAnsi="Cambria Math"/>
                <w:sz w:val="24"/>
                <w:szCs w:val="24"/>
              </w:rPr>
              <m:t>Ω</m:t>
            </m:r>
          </m:sub>
        </m:sSub>
      </m:oMath>
      <w:r w:rsidRPr="006E3D6E">
        <w:rPr>
          <w:sz w:val="24"/>
          <w:szCs w:val="24"/>
        </w:rPr>
        <w:t>, respectively</w:t>
      </w:r>
      <w:r w:rsidR="00185044">
        <w:rPr>
          <w:sz w:val="24"/>
          <w:szCs w:val="24"/>
        </w:rPr>
        <w:t xml:space="preserve">, for the </w:t>
      </w:r>
      <w:r w:rsidR="00C5687D">
        <w:rPr>
          <w:sz w:val="24"/>
          <w:szCs w:val="24"/>
        </w:rPr>
        <w:t>producer response data, dynamic reservoir response from observation wells, and geologic feature distributions</w:t>
      </w:r>
      <w:r w:rsidRPr="006E3D6E">
        <w:rPr>
          <w:sz w:val="24"/>
          <w:szCs w:val="24"/>
        </w:rPr>
        <w:t>. These are expertly-designed using a combination of metrics for the best reconstruction of the static and dynamic data</w:t>
      </w:r>
      <w:r w:rsidR="00C5687D">
        <w:rPr>
          <w:sz w:val="24"/>
          <w:szCs w:val="24"/>
        </w:rPr>
        <w:t>, as explained in Section 3</w:t>
      </w:r>
      <w:r w:rsidRPr="006E3D6E">
        <w:rPr>
          <w:sz w:val="24"/>
          <w:szCs w:val="24"/>
        </w:rPr>
        <w:t xml:space="preserve">. The pretrained autoencoders are then used within the inversion network architecture in a transfer learning protocol, without further training them, but only optimizing the latent regressor parameters </w:t>
      </w:r>
      <w:r w:rsidR="00C5687D">
        <w:rPr>
          <w:sz w:val="24"/>
          <w:szCs w:val="24"/>
        </w:rPr>
        <w:t xml:space="preserve">in </w:t>
      </w:r>
      <m:oMath>
        <m:r>
          <w:rPr>
            <w:rFonts w:ascii="Cambria Math" w:hAnsi="Cambria Math"/>
            <w:sz w:val="24"/>
            <w:szCs w:val="24"/>
          </w:rPr>
          <m:t>ξ</m:t>
        </m:r>
      </m:oMath>
      <w:r w:rsidR="00C5687D">
        <w:rPr>
          <w:sz w:val="24"/>
          <w:szCs w:val="24"/>
        </w:rPr>
        <w:t xml:space="preserve"> </w:t>
      </w:r>
      <w:r w:rsidRPr="006E3D6E">
        <w:rPr>
          <w:sz w:val="24"/>
          <w:szCs w:val="24"/>
        </w:rPr>
        <w:t xml:space="preserve">with loss </w:t>
      </w:r>
      <m:oMath>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R</m:t>
            </m:r>
          </m:sub>
        </m:sSub>
      </m:oMath>
      <w:r w:rsidRPr="006E3D6E">
        <w:rPr>
          <w:sz w:val="24"/>
          <w:szCs w:val="24"/>
        </w:rPr>
        <w:t>. The total loss</w:t>
      </w:r>
      <w:r>
        <w:rPr>
          <w:sz w:val="24"/>
          <w:szCs w:val="24"/>
        </w:rPr>
        <w:t xml:space="preserve"> in the system</w:t>
      </w:r>
      <w:r w:rsidRPr="006E3D6E">
        <w:rPr>
          <w:sz w:val="24"/>
          <w:szCs w:val="24"/>
        </w:rPr>
        <w:t xml:space="preserve"> is then given by </w:t>
      </w:r>
      <m:oMath>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θ</m:t>
            </m:r>
          </m:sub>
        </m:sSub>
        <m:r>
          <m:rPr>
            <m:sty m:val="p"/>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ψ</m:t>
            </m:r>
          </m:sub>
        </m:sSub>
        <m:r>
          <m:rPr>
            <m:sty m:val="p"/>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L</m:t>
            </m:r>
          </m:e>
          <m:sub>
            <m:r>
              <m:rPr>
                <m:sty m:val="p"/>
              </m:rPr>
              <w:rPr>
                <w:rFonts w:ascii="Cambria Math" w:hAnsi="Cambria Math"/>
                <w:sz w:val="24"/>
                <w:szCs w:val="24"/>
              </w:rPr>
              <m:t>Ω</m:t>
            </m:r>
          </m:sub>
        </m:sSub>
        <m:r>
          <m:rPr>
            <m:sty m:val="p"/>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L</m:t>
            </m:r>
          </m:e>
          <m:sub>
            <m:r>
              <w:rPr>
                <w:rFonts w:ascii="Cambria Math" w:hAnsi="Cambria Math"/>
                <w:sz w:val="24"/>
                <w:szCs w:val="24"/>
              </w:rPr>
              <m:t>R</m:t>
            </m:r>
          </m:sub>
        </m:sSub>
      </m:oMath>
      <w:r w:rsidRPr="006E3D6E">
        <w:rPr>
          <w:sz w:val="24"/>
          <w:szCs w:val="24"/>
        </w:rPr>
        <w:t>.</w:t>
      </w:r>
    </w:p>
    <w:p w:rsidR="00C5687D" w:rsidRDefault="00C5687D" w:rsidP="00C5687D">
      <w:pPr>
        <w:jc w:val="both"/>
        <w:rPr>
          <w:sz w:val="24"/>
          <w:szCs w:val="24"/>
        </w:rPr>
      </w:pPr>
    </w:p>
    <w:p w:rsidR="00C5687D" w:rsidRPr="00A61824" w:rsidRDefault="00C5687D" w:rsidP="00C5687D">
      <w:pPr>
        <w:pStyle w:val="ListParagraph"/>
        <w:numPr>
          <w:ilvl w:val="0"/>
          <w:numId w:val="5"/>
        </w:numPr>
        <w:jc w:val="both"/>
        <w:rPr>
          <w:b/>
          <w:bCs/>
          <w:sz w:val="24"/>
          <w:szCs w:val="24"/>
          <w:u w:val="single"/>
        </w:rPr>
      </w:pPr>
      <w:r w:rsidRPr="00A61824">
        <w:rPr>
          <w:b/>
          <w:bCs/>
          <w:iCs/>
          <w:sz w:val="24"/>
          <w:szCs w:val="24"/>
          <w:u w:val="single"/>
        </w:rPr>
        <w:t>Methodology</w:t>
      </w:r>
    </w:p>
    <w:p w:rsidR="000D2151" w:rsidRPr="00A61824" w:rsidRDefault="00A61824" w:rsidP="00A61824">
      <w:pPr>
        <w:pStyle w:val="para1"/>
        <w:ind w:firstLine="0"/>
        <w:rPr>
          <w:iCs/>
          <w:sz w:val="24"/>
          <w:szCs w:val="24"/>
        </w:rPr>
      </w:pPr>
      <w:r w:rsidRPr="00D24999">
        <w:rPr>
          <w:iCs/>
          <w:sz w:val="24"/>
          <w:szCs w:val="24"/>
        </w:rPr>
        <w:t>The proposed inversion framework is designed for the reconstruction of three-</w:t>
      </w:r>
      <w:r>
        <w:rPr>
          <w:iCs/>
          <w:sz w:val="24"/>
          <w:szCs w:val="24"/>
        </w:rPr>
        <w:t>layer</w:t>
      </w:r>
      <w:r w:rsidRPr="00D24999">
        <w:rPr>
          <w:iCs/>
          <w:sz w:val="24"/>
          <w:szCs w:val="24"/>
        </w:rPr>
        <w:t xml:space="preserve"> geologic model from time-lapse production data and time-lapse observation wells </w:t>
      </w:r>
      <w:r>
        <w:rPr>
          <w:iCs/>
          <w:sz w:val="24"/>
          <w:szCs w:val="24"/>
        </w:rPr>
        <w:t>dynamic</w:t>
      </w:r>
      <w:r w:rsidRPr="00D24999">
        <w:rPr>
          <w:iCs/>
          <w:sz w:val="24"/>
          <w:szCs w:val="24"/>
        </w:rPr>
        <w:t xml:space="preserve"> data. The purpose is to reconstruct the facies, porosity, and permeability maps from the dynamic production response of oil production rate, water production rate, and water cut, as well as dynamic observations in monitoring wells of </w:t>
      </w:r>
      <w:proofErr w:type="spellStart"/>
      <w:r w:rsidRPr="00D24999">
        <w:rPr>
          <w:iCs/>
          <w:sz w:val="24"/>
          <w:szCs w:val="24"/>
        </w:rPr>
        <w:t>bottomhole</w:t>
      </w:r>
      <w:proofErr w:type="spellEnd"/>
      <w:r w:rsidRPr="00D24999">
        <w:rPr>
          <w:iCs/>
          <w:sz w:val="24"/>
          <w:szCs w:val="24"/>
        </w:rPr>
        <w:t xml:space="preserve"> pressure and fluid saturation. Further details on the generation of the geologic models, numerical forward simulation for the dynamic data, data processing, and the model architecture are explained </w:t>
      </w:r>
      <w:r>
        <w:rPr>
          <w:iCs/>
          <w:sz w:val="24"/>
          <w:szCs w:val="24"/>
        </w:rPr>
        <w:t>in the following subsections, respectively</w:t>
      </w:r>
      <w:r w:rsidRPr="00D24999">
        <w:rPr>
          <w:iCs/>
          <w:sz w:val="24"/>
          <w:szCs w:val="24"/>
        </w:rPr>
        <w:t>.</w:t>
      </w:r>
    </w:p>
    <w:p w:rsidR="00A61824" w:rsidRDefault="00A61824" w:rsidP="00212627">
      <w:pPr>
        <w:widowControl/>
        <w:overflowPunct/>
        <w:autoSpaceDE/>
        <w:autoSpaceDN/>
        <w:adjustRightInd/>
        <w:spacing w:after="160" w:line="259" w:lineRule="auto"/>
        <w:textAlignment w:val="auto"/>
        <w:rPr>
          <w:iCs/>
          <w:sz w:val="24"/>
          <w:szCs w:val="24"/>
        </w:rPr>
      </w:pPr>
    </w:p>
    <w:p w:rsidR="00FA0665" w:rsidRPr="00FA0665" w:rsidRDefault="00FA0665" w:rsidP="00212627">
      <w:pPr>
        <w:widowControl/>
        <w:overflowPunct/>
        <w:autoSpaceDE/>
        <w:autoSpaceDN/>
        <w:adjustRightInd/>
        <w:spacing w:after="160" w:line="259" w:lineRule="auto"/>
        <w:textAlignment w:val="auto"/>
        <w:rPr>
          <w:iCs/>
          <w:color w:val="FF0000"/>
          <w:sz w:val="24"/>
          <w:szCs w:val="24"/>
        </w:rPr>
      </w:pPr>
      <w:r w:rsidRPr="00FA0665">
        <w:rPr>
          <w:iCs/>
          <w:color w:val="FF0000"/>
          <w:sz w:val="24"/>
          <w:szCs w:val="24"/>
        </w:rPr>
        <w:t>Notes</w:t>
      </w:r>
      <w:r>
        <w:rPr>
          <w:iCs/>
          <w:color w:val="FF0000"/>
          <w:sz w:val="24"/>
          <w:szCs w:val="24"/>
        </w:rPr>
        <w:t xml:space="preserve"> to self</w:t>
      </w:r>
      <w:r w:rsidRPr="00FA0665">
        <w:rPr>
          <w:iCs/>
          <w:color w:val="FF0000"/>
          <w:sz w:val="24"/>
          <w:szCs w:val="24"/>
        </w:rPr>
        <w:t>:</w:t>
      </w:r>
    </w:p>
    <w:p w:rsidR="00212627" w:rsidRDefault="00212627" w:rsidP="00212627">
      <w:pPr>
        <w:widowControl/>
        <w:overflowPunct/>
        <w:autoSpaceDE/>
        <w:autoSpaceDN/>
        <w:adjustRightInd/>
        <w:spacing w:after="160" w:line="259" w:lineRule="auto"/>
        <w:textAlignment w:val="auto"/>
        <w:rPr>
          <w:iCs/>
          <w:sz w:val="24"/>
          <w:szCs w:val="24"/>
        </w:rPr>
      </w:pPr>
      <w:r>
        <w:rPr>
          <w:iCs/>
          <w:sz w:val="24"/>
          <w:szCs w:val="24"/>
        </w:rPr>
        <w:t xml:space="preserve">Free form </w:t>
      </w:r>
      <w:r w:rsidR="008131EF">
        <w:rPr>
          <w:iCs/>
          <w:sz w:val="24"/>
          <w:szCs w:val="24"/>
        </w:rPr>
        <w:t>hypothesis and conclusion (</w:t>
      </w:r>
      <w:r w:rsidR="008131EF" w:rsidRPr="008131EF">
        <w:rPr>
          <w:i/>
          <w:sz w:val="24"/>
          <w:szCs w:val="24"/>
        </w:rPr>
        <w:t>draft</w:t>
      </w:r>
      <w:r w:rsidR="008131EF">
        <w:rPr>
          <w:iCs/>
          <w:sz w:val="24"/>
          <w:szCs w:val="24"/>
        </w:rPr>
        <w:t>)</w:t>
      </w:r>
      <w:r w:rsidR="003F31B5">
        <w:rPr>
          <w:iCs/>
          <w:sz w:val="24"/>
          <w:szCs w:val="24"/>
        </w:rPr>
        <w:t xml:space="preserve"> + outline</w:t>
      </w:r>
      <w:r>
        <w:rPr>
          <w:iCs/>
          <w:sz w:val="24"/>
          <w:szCs w:val="24"/>
        </w:rPr>
        <w:t>:</w:t>
      </w:r>
    </w:p>
    <w:p w:rsidR="00212627" w:rsidRDefault="00212627" w:rsidP="00832716">
      <w:pPr>
        <w:jc w:val="both"/>
        <w:rPr>
          <w:iCs/>
          <w:sz w:val="24"/>
          <w:szCs w:val="24"/>
        </w:rPr>
      </w:pPr>
      <w:r w:rsidRPr="00B41FD1">
        <w:rPr>
          <w:b/>
          <w:bCs/>
          <w:iCs/>
          <w:sz w:val="24"/>
          <w:szCs w:val="24"/>
        </w:rPr>
        <w:t>Hypothesis:</w:t>
      </w:r>
      <w:r>
        <w:rPr>
          <w:iCs/>
          <w:sz w:val="24"/>
          <w:szCs w:val="24"/>
        </w:rPr>
        <w:t xml:space="preserve"> We train t</w:t>
      </w:r>
      <w:r w:rsidRPr="00F929F9">
        <w:rPr>
          <w:iCs/>
          <w:sz w:val="24"/>
          <w:szCs w:val="24"/>
        </w:rPr>
        <w:t>hree independent autoencoders and</w:t>
      </w:r>
      <w:r>
        <w:rPr>
          <w:iCs/>
          <w:sz w:val="24"/>
          <w:szCs w:val="24"/>
        </w:rPr>
        <w:t xml:space="preserve"> </w:t>
      </w:r>
      <w:r w:rsidRPr="00F929F9">
        <w:rPr>
          <w:iCs/>
          <w:sz w:val="24"/>
          <w:szCs w:val="24"/>
        </w:rPr>
        <w:t>combine</w:t>
      </w:r>
      <w:r>
        <w:rPr>
          <w:iCs/>
          <w:sz w:val="24"/>
          <w:szCs w:val="24"/>
        </w:rPr>
        <w:t xml:space="preserve"> them</w:t>
      </w:r>
      <w:r w:rsidRPr="00F929F9">
        <w:rPr>
          <w:iCs/>
          <w:sz w:val="24"/>
          <w:szCs w:val="24"/>
        </w:rPr>
        <w:t xml:space="preserve"> into an inversion network model that reconstruct</w:t>
      </w:r>
      <w:r>
        <w:rPr>
          <w:iCs/>
          <w:sz w:val="24"/>
          <w:szCs w:val="24"/>
        </w:rPr>
        <w:t>s</w:t>
      </w:r>
      <w:r w:rsidRPr="00F929F9">
        <w:rPr>
          <w:iCs/>
          <w:sz w:val="24"/>
          <w:szCs w:val="24"/>
        </w:rPr>
        <w:t xml:space="preserve"> the corresponding geologic </w:t>
      </w:r>
      <w:r>
        <w:rPr>
          <w:iCs/>
          <w:sz w:val="24"/>
          <w:szCs w:val="24"/>
        </w:rPr>
        <w:t xml:space="preserve">feature </w:t>
      </w:r>
      <w:r w:rsidRPr="00F929F9">
        <w:rPr>
          <w:iCs/>
          <w:sz w:val="24"/>
          <w:szCs w:val="24"/>
        </w:rPr>
        <w:t xml:space="preserve">realization </w:t>
      </w:r>
      <w:r>
        <w:rPr>
          <w:iCs/>
          <w:sz w:val="24"/>
          <w:szCs w:val="24"/>
        </w:rPr>
        <w:t xml:space="preserve">based on </w:t>
      </w:r>
      <w:r w:rsidRPr="00F929F9">
        <w:rPr>
          <w:iCs/>
          <w:sz w:val="24"/>
          <w:szCs w:val="24"/>
        </w:rPr>
        <w:t>the producer well response data and the dynamic reservoir response data.</w:t>
      </w:r>
      <w:r w:rsidR="0000590B">
        <w:rPr>
          <w:iCs/>
          <w:sz w:val="24"/>
          <w:szCs w:val="24"/>
        </w:rPr>
        <w:t xml:space="preserve"> […] </w:t>
      </w:r>
      <w:r>
        <w:rPr>
          <w:iCs/>
          <w:sz w:val="24"/>
          <w:szCs w:val="24"/>
        </w:rPr>
        <w:t>Our method is capable of reconstructing both binary geologic features, such as channel facies, as well as Gaussian-distributed spatial distributions, such as porosity and permeability – a task that has not been solved through a single model before</w:t>
      </w:r>
      <w:r w:rsidR="005919CA">
        <w:rPr>
          <w:iCs/>
          <w:sz w:val="24"/>
          <w:szCs w:val="24"/>
        </w:rPr>
        <w:t xml:space="preserve"> […]</w:t>
      </w:r>
      <w:r>
        <w:rPr>
          <w:iCs/>
          <w:sz w:val="24"/>
          <w:szCs w:val="24"/>
        </w:rPr>
        <w:t>. We are also able to assimilate multiple data sources through a combined variational latent space, regardless of resolution or dimensionality of the observations.</w:t>
      </w:r>
    </w:p>
    <w:p w:rsidR="00212627" w:rsidRDefault="00212627" w:rsidP="00832716">
      <w:pPr>
        <w:jc w:val="both"/>
        <w:rPr>
          <w:iCs/>
          <w:sz w:val="24"/>
          <w:szCs w:val="24"/>
        </w:rPr>
      </w:pPr>
    </w:p>
    <w:p w:rsidR="0000590B" w:rsidRDefault="00212627" w:rsidP="00832716">
      <w:pPr>
        <w:jc w:val="both"/>
        <w:rPr>
          <w:iCs/>
          <w:sz w:val="24"/>
          <w:szCs w:val="24"/>
        </w:rPr>
      </w:pPr>
      <w:r w:rsidRPr="00B41FD1">
        <w:rPr>
          <w:b/>
          <w:bCs/>
          <w:iCs/>
          <w:sz w:val="24"/>
          <w:szCs w:val="24"/>
        </w:rPr>
        <w:t>Conclusions:</w:t>
      </w:r>
      <w:r w:rsidRPr="00B41FD1">
        <w:rPr>
          <w:iCs/>
          <w:sz w:val="24"/>
          <w:szCs w:val="24"/>
        </w:rPr>
        <w:t xml:space="preserve"> </w:t>
      </w:r>
      <w:r w:rsidR="0000590B" w:rsidRPr="0000590B">
        <w:rPr>
          <w:iCs/>
          <w:sz w:val="24"/>
          <w:szCs w:val="24"/>
        </w:rPr>
        <w:t xml:space="preserve">We propose a novel </w:t>
      </w:r>
      <w:r w:rsidR="00B41FD1">
        <w:rPr>
          <w:iCs/>
          <w:sz w:val="24"/>
          <w:szCs w:val="24"/>
        </w:rPr>
        <w:t>method</w:t>
      </w:r>
      <w:r w:rsidR="0000590B" w:rsidRPr="0000590B">
        <w:rPr>
          <w:iCs/>
          <w:sz w:val="24"/>
          <w:szCs w:val="24"/>
        </w:rPr>
        <w:t xml:space="preserve"> for the problem of geologic inversion from dynamic response data in subsurface energy resource engineering applications. We present the </w:t>
      </w:r>
      <w:r w:rsidR="00B41FD1">
        <w:rPr>
          <w:iCs/>
          <w:sz w:val="24"/>
          <w:szCs w:val="24"/>
        </w:rPr>
        <w:t>workflow</w:t>
      </w:r>
      <w:r w:rsidR="0000590B" w:rsidRPr="0000590B">
        <w:rPr>
          <w:iCs/>
          <w:sz w:val="24"/>
          <w:szCs w:val="24"/>
        </w:rPr>
        <w:t xml:space="preserve"> for generating realistic </w:t>
      </w:r>
      <w:r w:rsidR="00B41FD1">
        <w:rPr>
          <w:iCs/>
          <w:sz w:val="24"/>
          <w:szCs w:val="24"/>
        </w:rPr>
        <w:t xml:space="preserve">prior </w:t>
      </w:r>
      <w:r w:rsidR="0000590B" w:rsidRPr="0000590B">
        <w:rPr>
          <w:iCs/>
          <w:sz w:val="24"/>
          <w:szCs w:val="24"/>
        </w:rPr>
        <w:t xml:space="preserve">geologic models, </w:t>
      </w:r>
      <w:r w:rsidR="00B41FD1">
        <w:rPr>
          <w:iCs/>
          <w:sz w:val="24"/>
          <w:szCs w:val="24"/>
        </w:rPr>
        <w:t>running</w:t>
      </w:r>
      <w:r w:rsidR="0000590B" w:rsidRPr="0000590B">
        <w:rPr>
          <w:iCs/>
          <w:sz w:val="24"/>
          <w:szCs w:val="24"/>
        </w:rPr>
        <w:t xml:space="preserve"> </w:t>
      </w:r>
      <w:r w:rsidR="00B41FD1">
        <w:rPr>
          <w:iCs/>
          <w:sz w:val="24"/>
          <w:szCs w:val="24"/>
        </w:rPr>
        <w:t>forward</w:t>
      </w:r>
      <w:r w:rsidR="0000590B" w:rsidRPr="0000590B">
        <w:rPr>
          <w:iCs/>
          <w:sz w:val="24"/>
          <w:szCs w:val="24"/>
        </w:rPr>
        <w:t xml:space="preserve"> </w:t>
      </w:r>
      <w:r w:rsidR="00B41FD1">
        <w:rPr>
          <w:iCs/>
          <w:sz w:val="24"/>
          <w:szCs w:val="24"/>
        </w:rPr>
        <w:t xml:space="preserve">reservoir </w:t>
      </w:r>
      <w:r w:rsidR="0000590B" w:rsidRPr="0000590B">
        <w:rPr>
          <w:iCs/>
          <w:sz w:val="24"/>
          <w:szCs w:val="24"/>
        </w:rPr>
        <w:t>simulation using a finite-difference approach, and training a decoupled triple</w:t>
      </w:r>
      <w:r w:rsidR="00B41FD1">
        <w:rPr>
          <w:iCs/>
          <w:sz w:val="24"/>
          <w:szCs w:val="24"/>
        </w:rPr>
        <w:t>-</w:t>
      </w:r>
      <w:r w:rsidR="0000590B" w:rsidRPr="0000590B">
        <w:rPr>
          <w:iCs/>
          <w:sz w:val="24"/>
          <w:szCs w:val="24"/>
        </w:rPr>
        <w:t xml:space="preserve">autoencoder network to reconstruct geologic maps from producer well response data and dynamic observation well data, which is then used in a transfer learning protocol to estimate geologic maps from the dynamic data. While this model was designed as a fit-for-purpose tool, it can be easily generalized to any subsurface energy application. For demonstration purposes, we observe how the inversion network can reconstruct the geologic models from dynamic data of a two-dimensional waterflooding simulation. The entire process is computationally efficient and fast, with minimal training and prediction time compared to </w:t>
      </w:r>
      <w:r w:rsidR="0000590B">
        <w:rPr>
          <w:iCs/>
          <w:sz w:val="24"/>
          <w:szCs w:val="24"/>
        </w:rPr>
        <w:t>previous deep learning-based</w:t>
      </w:r>
      <w:r w:rsidR="0000590B" w:rsidRPr="0000590B">
        <w:rPr>
          <w:iCs/>
          <w:sz w:val="24"/>
          <w:szCs w:val="24"/>
        </w:rPr>
        <w:t xml:space="preserve"> </w:t>
      </w:r>
      <w:r w:rsidR="00B41FD1" w:rsidRPr="0000590B">
        <w:rPr>
          <w:iCs/>
          <w:sz w:val="24"/>
          <w:szCs w:val="24"/>
        </w:rPr>
        <w:t>techniques</w:t>
      </w:r>
      <w:r w:rsidR="00B41FD1">
        <w:rPr>
          <w:iCs/>
          <w:sz w:val="24"/>
          <w:szCs w:val="24"/>
        </w:rPr>
        <w:t xml:space="preserve"> and</w:t>
      </w:r>
      <w:r w:rsidR="008131EF">
        <w:rPr>
          <w:iCs/>
          <w:sz w:val="24"/>
          <w:szCs w:val="24"/>
        </w:rPr>
        <w:t xml:space="preserve"> is capable of reconstructing binary and Gaussian-distributed geologic </w:t>
      </w:r>
      <w:r w:rsidR="00B41FD1">
        <w:rPr>
          <w:iCs/>
          <w:sz w:val="24"/>
          <w:szCs w:val="24"/>
        </w:rPr>
        <w:t>spatial distribution in a single workflow by inversion of multiple data sources.</w:t>
      </w:r>
    </w:p>
    <w:p w:rsidR="000D2151" w:rsidRDefault="000D2151" w:rsidP="00832716">
      <w:pPr>
        <w:jc w:val="both"/>
        <w:rPr>
          <w:iCs/>
          <w:sz w:val="24"/>
          <w:szCs w:val="24"/>
        </w:rPr>
      </w:pPr>
    </w:p>
    <w:p w:rsidR="000D2151" w:rsidRPr="009D280F" w:rsidRDefault="000D2151" w:rsidP="00832716">
      <w:pPr>
        <w:jc w:val="both"/>
        <w:rPr>
          <w:b/>
          <w:bCs/>
          <w:iCs/>
          <w:sz w:val="24"/>
          <w:szCs w:val="24"/>
        </w:rPr>
      </w:pPr>
      <w:r w:rsidRPr="009D280F">
        <w:rPr>
          <w:b/>
          <w:bCs/>
          <w:iCs/>
          <w:sz w:val="24"/>
          <w:szCs w:val="24"/>
        </w:rPr>
        <w:t>Outline:</w:t>
      </w:r>
    </w:p>
    <w:p w:rsidR="000D2151" w:rsidRDefault="000D2151" w:rsidP="00832716">
      <w:pPr>
        <w:jc w:val="both"/>
        <w:rPr>
          <w:iCs/>
          <w:sz w:val="24"/>
          <w:szCs w:val="24"/>
        </w:rPr>
      </w:pPr>
      <w:r>
        <w:rPr>
          <w:iCs/>
          <w:sz w:val="24"/>
          <w:szCs w:val="24"/>
        </w:rPr>
        <w:t>Section 2: Theory and Formulation</w:t>
      </w:r>
    </w:p>
    <w:p w:rsidR="000D2151" w:rsidRDefault="00794928" w:rsidP="00794928">
      <w:pPr>
        <w:pStyle w:val="ListParagraph"/>
        <w:numPr>
          <w:ilvl w:val="0"/>
          <w:numId w:val="2"/>
        </w:numPr>
        <w:jc w:val="both"/>
        <w:rPr>
          <w:iCs/>
          <w:sz w:val="24"/>
          <w:szCs w:val="24"/>
        </w:rPr>
      </w:pPr>
      <w:r>
        <w:rPr>
          <w:iCs/>
          <w:sz w:val="24"/>
          <w:szCs w:val="24"/>
        </w:rPr>
        <w:t>Classical formulation of inverse problems</w:t>
      </w:r>
      <w:r w:rsidR="002F4E2F">
        <w:rPr>
          <w:iCs/>
          <w:sz w:val="24"/>
          <w:szCs w:val="24"/>
        </w:rPr>
        <w:t xml:space="preserve"> </w:t>
      </w:r>
      <w:r w:rsidR="002F4E2F" w:rsidRPr="002F4E2F">
        <w:rPr>
          <w:iCs/>
          <w:sz w:val="24"/>
          <w:szCs w:val="24"/>
        </w:rPr>
        <w:sym w:font="Wingdings" w:char="F0E0"/>
      </w:r>
      <w:r>
        <w:rPr>
          <w:iCs/>
          <w:sz w:val="24"/>
          <w:szCs w:val="24"/>
        </w:rPr>
        <w:t xml:space="preserve"> </w:t>
      </w:r>
      <m:oMath>
        <m:r>
          <w:rPr>
            <w:rFonts w:ascii="Cambria Math" w:hAnsi="Cambria Math"/>
            <w:sz w:val="24"/>
            <w:szCs w:val="24"/>
          </w:rPr>
          <m:t>d</m:t>
        </m:r>
        <m:r>
          <m:rPr>
            <m:scr m:val="script"/>
          </m:rP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m</m:t>
            </m:r>
          </m:e>
        </m:d>
      </m:oMath>
      <w:r w:rsidR="007940E6">
        <w:rPr>
          <w:iCs/>
          <w:sz w:val="24"/>
          <w:szCs w:val="24"/>
        </w:rPr>
        <w:t xml:space="preserve">; </w:t>
      </w:r>
      <m:oMath>
        <m:acc>
          <m:accPr>
            <m:ctrlPr>
              <w:rPr>
                <w:rFonts w:ascii="Cambria Math" w:hAnsi="Cambria Math"/>
                <w:i/>
                <w:iCs/>
                <w:sz w:val="24"/>
                <w:szCs w:val="24"/>
              </w:rPr>
            </m:ctrlPr>
          </m:accPr>
          <m:e>
            <m:r>
              <w:rPr>
                <w:rFonts w:ascii="Cambria Math" w:hAnsi="Cambria Math"/>
                <w:sz w:val="24"/>
                <w:szCs w:val="24"/>
              </w:rPr>
              <m:t>m</m:t>
            </m:r>
          </m:e>
        </m:acc>
        <m:r>
          <w:rPr>
            <w:rFonts w:ascii="Cambria Math" w:hAnsi="Cambria Math"/>
            <w:sz w:val="24"/>
            <w:szCs w:val="24"/>
          </w:rPr>
          <m:t>=</m:t>
        </m:r>
        <m:sSup>
          <m:sSupPr>
            <m:ctrlPr>
              <w:rPr>
                <w:rFonts w:ascii="Cambria Math" w:hAnsi="Cambria Math"/>
                <w:i/>
                <w:iCs/>
                <w:sz w:val="24"/>
                <w:szCs w:val="24"/>
              </w:rPr>
            </m:ctrlPr>
          </m:sSupPr>
          <m:e>
            <m:r>
              <m:rPr>
                <m:scr m:val="script"/>
              </m:rPr>
              <w:rPr>
                <w:rFonts w:ascii="Cambria Math" w:hAnsi="Cambria Math"/>
                <w:sz w:val="24"/>
                <w:szCs w:val="24"/>
              </w:rPr>
              <m:t>F</m:t>
            </m:r>
          </m:e>
          <m:sup>
            <m:r>
              <w:rPr>
                <w:rFonts w:ascii="Cambria Math" w:hAnsi="Cambria Math"/>
                <w:sz w:val="24"/>
                <w:szCs w:val="24"/>
              </w:rPr>
              <m:t>-1</m:t>
            </m:r>
          </m:sup>
        </m:sSup>
        <m:d>
          <m:dPr>
            <m:ctrlPr>
              <w:rPr>
                <w:rFonts w:ascii="Cambria Math" w:hAnsi="Cambria Math"/>
                <w:i/>
                <w:iCs/>
                <w:sz w:val="24"/>
                <w:szCs w:val="24"/>
              </w:rPr>
            </m:ctrlPr>
          </m:dPr>
          <m:e>
            <m:r>
              <w:rPr>
                <w:rFonts w:ascii="Cambria Math" w:hAnsi="Cambria Math"/>
                <w:sz w:val="24"/>
                <w:szCs w:val="24"/>
              </w:rPr>
              <m:t>d</m:t>
            </m:r>
          </m:e>
        </m:d>
      </m:oMath>
      <w:r w:rsidR="007940E6">
        <w:rPr>
          <w:iCs/>
          <w:sz w:val="24"/>
          <w:szCs w:val="24"/>
        </w:rPr>
        <w:t xml:space="preserve">; </w:t>
      </w:r>
      <m:oMath>
        <m:d>
          <m:dPr>
            <m:begChr m:val="‖"/>
            <m:endChr m:val="‖"/>
            <m:ctrlPr>
              <w:rPr>
                <w:rFonts w:ascii="Cambria Math" w:hAnsi="Cambria Math"/>
                <w:i/>
                <w:iCs/>
                <w:sz w:val="24"/>
                <w:szCs w:val="24"/>
              </w:rPr>
            </m:ctrlPr>
          </m:dPr>
          <m:e>
            <m:r>
              <w:rPr>
                <w:rFonts w:ascii="Cambria Math" w:hAnsi="Cambria Math"/>
                <w:sz w:val="24"/>
                <w:szCs w:val="24"/>
              </w:rPr>
              <m:t>m-</m:t>
            </m:r>
            <m:acc>
              <m:accPr>
                <m:ctrlPr>
                  <w:rPr>
                    <w:rFonts w:ascii="Cambria Math" w:hAnsi="Cambria Math"/>
                    <w:i/>
                    <w:iCs/>
                    <w:sz w:val="24"/>
                    <w:szCs w:val="24"/>
                  </w:rPr>
                </m:ctrlPr>
              </m:accPr>
              <m:e>
                <m:r>
                  <w:rPr>
                    <w:rFonts w:ascii="Cambria Math" w:hAnsi="Cambria Math"/>
                    <w:sz w:val="24"/>
                    <w:szCs w:val="24"/>
                  </w:rPr>
                  <m:t>m</m:t>
                </m:r>
              </m:e>
            </m:acc>
          </m:e>
        </m:d>
      </m:oMath>
    </w:p>
    <w:p w:rsidR="007940E6" w:rsidRDefault="007940E6" w:rsidP="00794928">
      <w:pPr>
        <w:pStyle w:val="ListParagraph"/>
        <w:numPr>
          <w:ilvl w:val="0"/>
          <w:numId w:val="2"/>
        </w:numPr>
        <w:jc w:val="both"/>
        <w:rPr>
          <w:iCs/>
          <w:sz w:val="24"/>
          <w:szCs w:val="24"/>
        </w:rPr>
      </w:pPr>
      <w:proofErr w:type="spellStart"/>
      <w:r>
        <w:rPr>
          <w:iCs/>
          <w:sz w:val="24"/>
          <w:szCs w:val="24"/>
        </w:rPr>
        <w:t>AutoEncoder</w:t>
      </w:r>
      <w:proofErr w:type="spellEnd"/>
      <w:r>
        <w:rPr>
          <w:iCs/>
          <w:sz w:val="24"/>
          <w:szCs w:val="24"/>
        </w:rPr>
        <w:t xml:space="preserve"> formulation</w:t>
      </w:r>
      <w:r w:rsidR="002F4E2F">
        <w:rPr>
          <w:iCs/>
          <w:sz w:val="24"/>
          <w:szCs w:val="24"/>
        </w:rPr>
        <w:t xml:space="preserve"> </w:t>
      </w:r>
      <w:r w:rsidR="002F4E2F" w:rsidRPr="002F4E2F">
        <w:rPr>
          <w:iCs/>
          <w:sz w:val="24"/>
          <w:szCs w:val="24"/>
        </w:rPr>
        <w:sym w:font="Wingdings" w:char="F0E0"/>
      </w:r>
      <w:r>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=En</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i</m:t>
            </m:r>
          </m:e>
        </m:d>
      </m:oMath>
      <w:r w:rsidR="00BD02E0">
        <w:rPr>
          <w:iCs/>
          <w:sz w:val="24"/>
          <w:szCs w:val="24"/>
        </w:rPr>
        <w:t xml:space="preserve">; </w:t>
      </w:r>
      <m:oMath>
        <m:acc>
          <m:accPr>
            <m:ctrlPr>
              <w:rPr>
                <w:rFonts w:ascii="Cambria Math" w:hAnsi="Cambria Math"/>
                <w:i/>
                <w:iCs/>
                <w:sz w:val="24"/>
                <w:szCs w:val="24"/>
              </w:rPr>
            </m:ctrlPr>
          </m:accPr>
          <m:e>
            <m:r>
              <w:rPr>
                <w:rFonts w:ascii="Cambria Math" w:hAnsi="Cambria Math"/>
                <w:sz w:val="24"/>
                <w:szCs w:val="24"/>
              </w:rPr>
              <m:t>i</m:t>
            </m:r>
          </m:e>
        </m:acc>
        <m:r>
          <w:rPr>
            <w:rFonts w:ascii="Cambria Math" w:hAnsi="Cambria Math"/>
            <w:sz w:val="24"/>
            <w:szCs w:val="24"/>
          </w:rPr>
          <m:t>=De</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e>
        </m:d>
        <m:r>
          <w:rPr>
            <w:rFonts w:ascii="Cambria Math" w:hAnsi="Cambria Math"/>
            <w:sz w:val="24"/>
            <w:szCs w:val="24"/>
          </w:rPr>
          <m:t>=De</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En</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i</m:t>
                </m:r>
              </m:e>
            </m:d>
          </m:e>
        </m:d>
      </m:oMath>
    </w:p>
    <w:p w:rsidR="00A20125" w:rsidRDefault="00A20125" w:rsidP="00794928">
      <w:pPr>
        <w:pStyle w:val="ListParagraph"/>
        <w:numPr>
          <w:ilvl w:val="0"/>
          <w:numId w:val="2"/>
        </w:numPr>
        <w:jc w:val="both"/>
        <w:rPr>
          <w:iCs/>
          <w:sz w:val="24"/>
          <w:szCs w:val="24"/>
        </w:rPr>
      </w:pPr>
      <w:r>
        <w:rPr>
          <w:iCs/>
          <w:sz w:val="24"/>
          <w:szCs w:val="24"/>
        </w:rPr>
        <w:t xml:space="preserve">Triple </w:t>
      </w:r>
      <w:proofErr w:type="spellStart"/>
      <w:r>
        <w:rPr>
          <w:iCs/>
          <w:sz w:val="24"/>
          <w:szCs w:val="24"/>
        </w:rPr>
        <w:t>AutoEncoder</w:t>
      </w:r>
      <w:proofErr w:type="spellEnd"/>
      <w:r>
        <w:rPr>
          <w:iCs/>
          <w:sz w:val="24"/>
          <w:szCs w:val="24"/>
        </w:rPr>
        <w:t xml:space="preserve"> formulation (and losses)</w:t>
      </w:r>
      <w:r w:rsidR="002F4E2F">
        <w:rPr>
          <w:iCs/>
          <w:sz w:val="24"/>
          <w:szCs w:val="24"/>
        </w:rPr>
        <w:t xml:space="preserve"> </w:t>
      </w:r>
      <w:r w:rsidR="002F4E2F" w:rsidRPr="002F4E2F">
        <w:rPr>
          <w:iCs/>
          <w:sz w:val="24"/>
          <w:szCs w:val="24"/>
        </w:rPr>
        <w:sym w:font="Wingdings" w:char="F0E0"/>
      </w:r>
      <w:r w:rsidR="002F4E2F">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m:t>
            </m:r>
          </m:sub>
        </m:sSub>
      </m:oMath>
      <w:r w:rsidR="002F4E2F">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d</m:t>
            </m:r>
          </m:sub>
        </m:sSub>
      </m:oMath>
      <w:r w:rsidR="002F4E2F">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r</m:t>
            </m:r>
          </m:sub>
        </m:sSub>
      </m:oMath>
    </w:p>
    <w:p w:rsidR="00A20125" w:rsidRPr="00794928" w:rsidRDefault="00A20125" w:rsidP="00794928">
      <w:pPr>
        <w:pStyle w:val="ListParagraph"/>
        <w:numPr>
          <w:ilvl w:val="0"/>
          <w:numId w:val="2"/>
        </w:numPr>
        <w:jc w:val="both"/>
        <w:rPr>
          <w:iCs/>
          <w:sz w:val="24"/>
          <w:szCs w:val="24"/>
        </w:rPr>
      </w:pPr>
      <w:r>
        <w:rPr>
          <w:iCs/>
          <w:sz w:val="24"/>
          <w:szCs w:val="24"/>
        </w:rPr>
        <w:t>Latent inversion formulation</w:t>
      </w:r>
      <w:r w:rsidR="00FE7E26">
        <w:rPr>
          <w:iCs/>
          <w:sz w:val="24"/>
          <w:szCs w:val="24"/>
        </w:rPr>
        <w:t xml:space="preserve"> </w:t>
      </w:r>
      <w:r w:rsidR="00FE7E26" w:rsidRPr="00FE7E26">
        <w:rPr>
          <w:iCs/>
          <w:sz w:val="24"/>
          <w:szCs w:val="24"/>
        </w:rPr>
        <w:sym w:font="Wingdings" w:char="F0E0"/>
      </w:r>
      <w:r>
        <w:rPr>
          <w:iCs/>
          <w:sz w:val="24"/>
          <w:szCs w:val="24"/>
        </w:rPr>
        <w:t xml:space="preserve"> </w:t>
      </w:r>
      <m:oMath>
        <m:acc>
          <m:accPr>
            <m:ctrlPr>
              <w:rPr>
                <w:rFonts w:ascii="Cambria Math" w:hAnsi="Cambria Math"/>
                <w:i/>
                <w:sz w:val="24"/>
                <w:szCs w:val="24"/>
              </w:rPr>
            </m:ctrlPr>
          </m:accP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m:t>
                </m:r>
              </m:sub>
            </m:sSub>
          </m:e>
        </m:acc>
        <m:r>
          <w:rPr>
            <w:rFonts w:ascii="Cambria Math" w:hAnsi="Cambria Math"/>
            <w:sz w:val="24"/>
            <w:szCs w:val="24"/>
          </w:rPr>
          <m:t>=ξ</m:t>
        </m:r>
        <m:d>
          <m:dPr>
            <m:ctrlPr>
              <w:rPr>
                <w:rFonts w:ascii="Cambria Math" w:hAnsi="Cambria Math"/>
                <w:i/>
                <w:iCs/>
                <w:sz w:val="24"/>
                <w:szCs w:val="24"/>
              </w:rPr>
            </m:ctrlPr>
          </m:dPr>
          <m:e>
            <m:d>
              <m:dPr>
                <m:begChr m:val="["/>
                <m:endChr m:val="]"/>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r</m:t>
                    </m:r>
                  </m:sub>
                </m:sSub>
              </m:e>
            </m:d>
          </m:e>
        </m:d>
      </m:oMath>
      <w:r w:rsidR="00FE7E26">
        <w:rPr>
          <w:iCs/>
          <w:sz w:val="24"/>
          <w:szCs w:val="24"/>
        </w:rPr>
        <w:t xml:space="preserve"> and </w:t>
      </w:r>
      <m:oMath>
        <m:acc>
          <m:accPr>
            <m:ctrlPr>
              <w:rPr>
                <w:rFonts w:ascii="Cambria Math" w:hAnsi="Cambria Math"/>
                <w:i/>
                <w:iCs/>
                <w:sz w:val="24"/>
                <w:szCs w:val="24"/>
              </w:rPr>
            </m:ctrlPr>
          </m:accPr>
          <m:e>
            <m:r>
              <w:rPr>
                <w:rFonts w:ascii="Cambria Math" w:hAnsi="Cambria Math"/>
                <w:sz w:val="24"/>
                <w:szCs w:val="24"/>
              </w:rPr>
              <m:t>m</m:t>
            </m:r>
          </m:e>
        </m:acc>
        <m:r>
          <w:rPr>
            <w:rFonts w:ascii="Cambria Math" w:hAnsi="Cambria Math"/>
            <w:sz w:val="24"/>
            <w:szCs w:val="24"/>
          </w:rPr>
          <m:t>=De</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θ</m:t>
            </m:r>
          </m:sub>
        </m:sSub>
        <m:d>
          <m:dPr>
            <m:ctrlPr>
              <w:rPr>
                <w:rFonts w:ascii="Cambria Math" w:hAnsi="Cambria Math"/>
                <w:i/>
                <w:iCs/>
                <w:sz w:val="24"/>
                <w:szCs w:val="24"/>
              </w:rPr>
            </m:ctrlPr>
          </m:dPr>
          <m:e>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m:t>
                    </m:r>
                  </m:sub>
                </m:sSub>
              </m:e>
            </m:acc>
          </m:e>
        </m:d>
      </m:oMath>
    </w:p>
    <w:p w:rsidR="00794928" w:rsidRDefault="00794928" w:rsidP="00832716">
      <w:pPr>
        <w:jc w:val="both"/>
        <w:rPr>
          <w:iCs/>
          <w:sz w:val="24"/>
          <w:szCs w:val="24"/>
        </w:rPr>
      </w:pPr>
    </w:p>
    <w:p w:rsidR="000D2151" w:rsidRDefault="000D2151" w:rsidP="00832716">
      <w:pPr>
        <w:jc w:val="both"/>
        <w:rPr>
          <w:iCs/>
          <w:sz w:val="24"/>
          <w:szCs w:val="24"/>
        </w:rPr>
      </w:pPr>
      <w:r>
        <w:rPr>
          <w:iCs/>
          <w:sz w:val="24"/>
          <w:szCs w:val="24"/>
        </w:rPr>
        <w:t>Section 3: Methodology</w:t>
      </w:r>
    </w:p>
    <w:p w:rsidR="009D280F" w:rsidRDefault="009D280F" w:rsidP="009D280F">
      <w:pPr>
        <w:pStyle w:val="ListParagraph"/>
        <w:numPr>
          <w:ilvl w:val="0"/>
          <w:numId w:val="3"/>
        </w:numPr>
        <w:jc w:val="both"/>
        <w:rPr>
          <w:iCs/>
          <w:sz w:val="24"/>
          <w:szCs w:val="24"/>
        </w:rPr>
      </w:pPr>
      <w:proofErr w:type="spellStart"/>
      <w:r>
        <w:rPr>
          <w:iCs/>
          <w:sz w:val="24"/>
          <w:szCs w:val="24"/>
        </w:rPr>
        <w:t>Geomodel</w:t>
      </w:r>
      <w:proofErr w:type="spellEnd"/>
      <w:r>
        <w:rPr>
          <w:iCs/>
          <w:sz w:val="24"/>
          <w:szCs w:val="24"/>
        </w:rPr>
        <w:t xml:space="preserve"> generation </w:t>
      </w:r>
      <w:r w:rsidRPr="009D280F">
        <w:rPr>
          <w:iCs/>
          <w:sz w:val="24"/>
          <w:szCs w:val="24"/>
        </w:rPr>
        <w:sym w:font="Wingdings" w:char="F0E0"/>
      </w:r>
      <w:r>
        <w:rPr>
          <w:iCs/>
          <w:sz w:val="24"/>
          <w:szCs w:val="24"/>
        </w:rPr>
        <w:t xml:space="preserve"> permeability</w:t>
      </w:r>
      <w:r w:rsidR="00B86A76">
        <w:rPr>
          <w:iCs/>
          <w:sz w:val="24"/>
          <w:szCs w:val="24"/>
        </w:rPr>
        <w:t xml:space="preserve"> &amp; </w:t>
      </w:r>
      <w:r>
        <w:rPr>
          <w:iCs/>
          <w:sz w:val="24"/>
          <w:szCs w:val="24"/>
        </w:rPr>
        <w:t>porosity</w:t>
      </w:r>
      <w:r w:rsidR="00B86A76">
        <w:rPr>
          <w:iCs/>
          <w:sz w:val="24"/>
          <w:szCs w:val="24"/>
        </w:rPr>
        <w:t xml:space="preserve"> (Gaussian)</w:t>
      </w:r>
      <w:r>
        <w:rPr>
          <w:iCs/>
          <w:sz w:val="24"/>
          <w:szCs w:val="24"/>
        </w:rPr>
        <w:t>, facies</w:t>
      </w:r>
      <w:r w:rsidR="00B86A76">
        <w:rPr>
          <w:iCs/>
          <w:sz w:val="24"/>
          <w:szCs w:val="24"/>
        </w:rPr>
        <w:t xml:space="preserve"> (binary)</w:t>
      </w:r>
    </w:p>
    <w:p w:rsidR="009D280F" w:rsidRDefault="00B86A76" w:rsidP="009D280F">
      <w:pPr>
        <w:pStyle w:val="ListParagraph"/>
        <w:numPr>
          <w:ilvl w:val="0"/>
          <w:numId w:val="3"/>
        </w:numPr>
        <w:jc w:val="both"/>
        <w:rPr>
          <w:iCs/>
          <w:sz w:val="24"/>
          <w:szCs w:val="24"/>
        </w:rPr>
      </w:pPr>
      <w:r>
        <w:rPr>
          <w:iCs/>
          <w:sz w:val="24"/>
          <w:szCs w:val="24"/>
        </w:rPr>
        <w:t xml:space="preserve">Numerical forward simulation </w:t>
      </w:r>
      <w:r w:rsidRPr="00B86A76">
        <w:rPr>
          <w:iCs/>
          <w:sz w:val="24"/>
          <w:szCs w:val="24"/>
        </w:rPr>
        <w:sym w:font="Wingdings" w:char="F0E0"/>
      </w:r>
      <w:r>
        <w:rPr>
          <w:iCs/>
          <w:sz w:val="24"/>
          <w:szCs w:val="24"/>
        </w:rPr>
        <w:t xml:space="preserve"> waterflood line-drive</w:t>
      </w:r>
    </w:p>
    <w:p w:rsidR="00B86A76" w:rsidRDefault="00B86A76" w:rsidP="009D280F">
      <w:pPr>
        <w:pStyle w:val="ListParagraph"/>
        <w:numPr>
          <w:ilvl w:val="0"/>
          <w:numId w:val="3"/>
        </w:numPr>
        <w:jc w:val="both"/>
        <w:rPr>
          <w:iCs/>
          <w:sz w:val="24"/>
          <w:szCs w:val="24"/>
        </w:rPr>
      </w:pPr>
      <w:r>
        <w:rPr>
          <w:iCs/>
          <w:sz w:val="24"/>
          <w:szCs w:val="24"/>
        </w:rPr>
        <w:t xml:space="preserve">Data processing </w:t>
      </w:r>
      <w:r w:rsidRPr="00B86A76">
        <w:rPr>
          <w:iCs/>
          <w:sz w:val="24"/>
          <w:szCs w:val="24"/>
        </w:rPr>
        <w:sym w:font="Wingdings" w:char="F0E0"/>
      </w:r>
      <w:r w:rsidR="00912B68">
        <w:rPr>
          <w:iCs/>
          <w:sz w:val="24"/>
          <w:szCs w:val="24"/>
        </w:rPr>
        <w:t xml:space="preserve"> normalization, </w:t>
      </w:r>
      <w:r w:rsidR="000E6AA4">
        <w:rPr>
          <w:iCs/>
          <w:sz w:val="24"/>
          <w:szCs w:val="24"/>
        </w:rPr>
        <w:t xml:space="preserve">sampling </w:t>
      </w:r>
      <w:r w:rsidR="00912B68">
        <w:rPr>
          <w:iCs/>
          <w:sz w:val="24"/>
          <w:szCs w:val="24"/>
        </w:rPr>
        <w:t>observation well</w:t>
      </w:r>
      <w:r w:rsidR="000E6AA4">
        <w:rPr>
          <w:iCs/>
          <w:sz w:val="24"/>
          <w:szCs w:val="24"/>
        </w:rPr>
        <w:t>s</w:t>
      </w:r>
      <w:r w:rsidR="00912B68">
        <w:rPr>
          <w:iCs/>
          <w:sz w:val="24"/>
          <w:szCs w:val="24"/>
        </w:rPr>
        <w:t xml:space="preserve"> from dynamic response</w:t>
      </w:r>
    </w:p>
    <w:p w:rsidR="00912B68" w:rsidRDefault="00912B68" w:rsidP="009D280F">
      <w:pPr>
        <w:pStyle w:val="ListParagraph"/>
        <w:numPr>
          <w:ilvl w:val="0"/>
          <w:numId w:val="3"/>
        </w:numPr>
        <w:jc w:val="both"/>
        <w:rPr>
          <w:iCs/>
          <w:sz w:val="24"/>
          <w:szCs w:val="24"/>
        </w:rPr>
      </w:pPr>
      <w:r>
        <w:rPr>
          <w:iCs/>
          <w:sz w:val="24"/>
          <w:szCs w:val="24"/>
        </w:rPr>
        <w:t xml:space="preserve">Model architecture </w:t>
      </w:r>
      <w:r w:rsidRPr="00912B68">
        <w:rPr>
          <w:iCs/>
          <w:sz w:val="24"/>
          <w:szCs w:val="24"/>
        </w:rPr>
        <w:sym w:font="Wingdings" w:char="F0E0"/>
      </w:r>
      <w:r>
        <w:rPr>
          <w:iCs/>
          <w:sz w:val="24"/>
          <w:szCs w:val="24"/>
        </w:rPr>
        <w:t xml:space="preserve"> describe the triple-AE and inversion regression network</w:t>
      </w:r>
      <w:r w:rsidR="000E6AA4">
        <w:rPr>
          <w:iCs/>
          <w:sz w:val="24"/>
          <w:szCs w:val="24"/>
        </w:rPr>
        <w:t xml:space="preserve"> layers.</w:t>
      </w:r>
    </w:p>
    <w:p w:rsidR="00912B68" w:rsidRPr="009D280F" w:rsidRDefault="00912B68" w:rsidP="009D280F">
      <w:pPr>
        <w:pStyle w:val="ListParagraph"/>
        <w:numPr>
          <w:ilvl w:val="0"/>
          <w:numId w:val="3"/>
        </w:numPr>
        <w:jc w:val="both"/>
        <w:rPr>
          <w:iCs/>
          <w:sz w:val="24"/>
          <w:szCs w:val="24"/>
        </w:rPr>
      </w:pPr>
      <w:r>
        <w:rPr>
          <w:iCs/>
          <w:sz w:val="24"/>
          <w:szCs w:val="24"/>
        </w:rPr>
        <w:t xml:space="preserve">Model training </w:t>
      </w:r>
      <w:r w:rsidRPr="00912B68">
        <w:rPr>
          <w:iCs/>
          <w:sz w:val="24"/>
          <w:szCs w:val="24"/>
        </w:rPr>
        <w:sym w:font="Wingdings" w:char="F0E0"/>
      </w:r>
      <w:r>
        <w:rPr>
          <w:iCs/>
          <w:sz w:val="24"/>
          <w:szCs w:val="24"/>
        </w:rPr>
        <w:t xml:space="preserve"> describe </w:t>
      </w:r>
      <w:r w:rsidR="008227AA">
        <w:rPr>
          <w:iCs/>
          <w:sz w:val="24"/>
          <w:szCs w:val="24"/>
        </w:rPr>
        <w:t>training process, losses, etc.</w:t>
      </w:r>
    </w:p>
    <w:p w:rsidR="009D280F" w:rsidRDefault="009D280F" w:rsidP="00832716">
      <w:pPr>
        <w:jc w:val="both"/>
        <w:rPr>
          <w:iCs/>
          <w:sz w:val="24"/>
          <w:szCs w:val="24"/>
        </w:rPr>
      </w:pPr>
    </w:p>
    <w:p w:rsidR="000D2151" w:rsidRDefault="000D2151" w:rsidP="00832716">
      <w:pPr>
        <w:jc w:val="both"/>
        <w:rPr>
          <w:iCs/>
          <w:sz w:val="24"/>
          <w:szCs w:val="24"/>
        </w:rPr>
      </w:pPr>
      <w:r>
        <w:rPr>
          <w:iCs/>
          <w:sz w:val="24"/>
          <w:szCs w:val="24"/>
        </w:rPr>
        <w:t>Section 4: Results and Discussion</w:t>
      </w:r>
    </w:p>
    <w:p w:rsidR="008227AA" w:rsidRDefault="008227AA" w:rsidP="008227AA">
      <w:pPr>
        <w:pStyle w:val="ListParagraph"/>
        <w:numPr>
          <w:ilvl w:val="0"/>
          <w:numId w:val="4"/>
        </w:numPr>
        <w:jc w:val="both"/>
        <w:rPr>
          <w:iCs/>
          <w:sz w:val="24"/>
          <w:szCs w:val="24"/>
        </w:rPr>
      </w:pPr>
      <w:r>
        <w:rPr>
          <w:iCs/>
          <w:sz w:val="24"/>
          <w:szCs w:val="24"/>
        </w:rPr>
        <w:t xml:space="preserve">Numeric </w:t>
      </w:r>
      <w:r w:rsidR="0043211E">
        <w:rPr>
          <w:iCs/>
          <w:sz w:val="24"/>
          <w:szCs w:val="24"/>
        </w:rPr>
        <w:t>accuracy (</w:t>
      </w:r>
      <w:proofErr w:type="spellStart"/>
      <w:r w:rsidR="0043211E">
        <w:rPr>
          <w:iCs/>
          <w:sz w:val="24"/>
          <w:szCs w:val="24"/>
        </w:rPr>
        <w:t>mse</w:t>
      </w:r>
      <w:proofErr w:type="spellEnd"/>
      <w:r w:rsidR="0043211E">
        <w:rPr>
          <w:iCs/>
          <w:sz w:val="24"/>
          <w:szCs w:val="24"/>
        </w:rPr>
        <w:t xml:space="preserve">, </w:t>
      </w:r>
      <w:proofErr w:type="spellStart"/>
      <w:r w:rsidR="0043211E">
        <w:rPr>
          <w:iCs/>
          <w:sz w:val="24"/>
          <w:szCs w:val="24"/>
        </w:rPr>
        <w:t>ssim</w:t>
      </w:r>
      <w:proofErr w:type="spellEnd"/>
      <w:r w:rsidR="0043211E">
        <w:rPr>
          <w:iCs/>
          <w:sz w:val="24"/>
          <w:szCs w:val="24"/>
        </w:rPr>
        <w:t>)</w:t>
      </w:r>
    </w:p>
    <w:p w:rsidR="0043211E" w:rsidRDefault="0043211E" w:rsidP="008227AA">
      <w:pPr>
        <w:pStyle w:val="ListParagraph"/>
        <w:numPr>
          <w:ilvl w:val="0"/>
          <w:numId w:val="4"/>
        </w:numPr>
        <w:jc w:val="both"/>
        <w:rPr>
          <w:iCs/>
          <w:sz w:val="24"/>
          <w:szCs w:val="24"/>
        </w:rPr>
      </w:pPr>
      <w:r>
        <w:rPr>
          <w:iCs/>
          <w:sz w:val="24"/>
          <w:szCs w:val="24"/>
        </w:rPr>
        <w:t>Training time and prediction time</w:t>
      </w:r>
    </w:p>
    <w:p w:rsidR="0043211E" w:rsidRPr="008227AA" w:rsidRDefault="0043211E" w:rsidP="008227AA">
      <w:pPr>
        <w:pStyle w:val="ListParagraph"/>
        <w:numPr>
          <w:ilvl w:val="0"/>
          <w:numId w:val="4"/>
        </w:numPr>
        <w:jc w:val="both"/>
        <w:rPr>
          <w:iCs/>
          <w:sz w:val="24"/>
          <w:szCs w:val="24"/>
        </w:rPr>
      </w:pPr>
      <w:r>
        <w:rPr>
          <w:iCs/>
          <w:sz w:val="24"/>
          <w:szCs w:val="24"/>
        </w:rPr>
        <w:t>Discussion of results</w:t>
      </w:r>
    </w:p>
    <w:p w:rsidR="008227AA" w:rsidRDefault="008227AA" w:rsidP="00832716">
      <w:pPr>
        <w:jc w:val="both"/>
        <w:rPr>
          <w:iCs/>
          <w:sz w:val="24"/>
          <w:szCs w:val="24"/>
        </w:rPr>
      </w:pPr>
    </w:p>
    <w:p w:rsidR="0043211E" w:rsidRPr="00B41FD1" w:rsidRDefault="000D2151" w:rsidP="00832716">
      <w:pPr>
        <w:jc w:val="both"/>
        <w:rPr>
          <w:iCs/>
          <w:sz w:val="24"/>
          <w:szCs w:val="24"/>
        </w:rPr>
      </w:pPr>
      <w:r>
        <w:rPr>
          <w:iCs/>
          <w:sz w:val="24"/>
          <w:szCs w:val="24"/>
        </w:rPr>
        <w:t>Section 5: Conclusions</w:t>
      </w:r>
    </w:p>
    <w:sectPr w:rsidR="0043211E" w:rsidRPr="00B41FD1" w:rsidSect="00D42AF1">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Pyrcz, Michael [2]" w:date="2023-02-19T10:38:00Z" w:initials="PM">
    <w:p w:rsidR="00945174" w:rsidRDefault="00945174" w:rsidP="00945174">
      <w:pPr>
        <w:pStyle w:val="CommentText"/>
      </w:pPr>
      <w:r>
        <w:rPr>
          <w:rStyle w:val="CommentReference"/>
        </w:rPr>
        <w:annotationRef/>
      </w:r>
      <w:r>
        <w:t>Does understanding accomplish this? It is the action of integrating data and understanding. This is the level off clarity we seek, every statement is clear, concise and flows.</w:t>
      </w:r>
    </w:p>
  </w:comment>
  <w:comment w:id="35" w:author="Pyrcz, Michael [2]" w:date="2023-02-19T11:00:00Z" w:initials="PM">
    <w:p w:rsidR="00945174" w:rsidRDefault="00945174" w:rsidP="00945174">
      <w:pPr>
        <w:pStyle w:val="CommentText"/>
      </w:pPr>
      <w:r>
        <w:rPr>
          <w:rStyle w:val="CommentReference"/>
        </w:rPr>
        <w:annotationRef/>
      </w:r>
      <w:r>
        <w:t>For each, what is the problem? 'Conditional techniques' is not a problem that we suffer.</w:t>
      </w:r>
    </w:p>
  </w:comment>
  <w:comment w:id="61" w:author="Pyrcz, Michael [2]" w:date="2023-02-19T11:06:00Z" w:initials="PM">
    <w:p w:rsidR="00945174" w:rsidRDefault="00945174" w:rsidP="00945174">
      <w:pPr>
        <w:pStyle w:val="CommentText"/>
      </w:pPr>
      <w:r>
        <w:rPr>
          <w:rStyle w:val="CommentReference"/>
        </w:rPr>
        <w:annotationRef/>
      </w:r>
      <w:r>
        <w:t xml:space="preserve">We only use </w:t>
      </w:r>
      <w:proofErr w:type="spellStart"/>
      <w:r>
        <w:t>precent</w:t>
      </w:r>
      <w:proofErr w:type="spellEnd"/>
      <w:r>
        <w:t xml:space="preserve"> tense, unless to explicitly state sequence, and this should be very, very rare.</w:t>
      </w:r>
    </w:p>
  </w:comment>
  <w:comment w:id="62" w:author="Pyrcz, Michael [2]" w:date="2023-02-19T11:05:00Z" w:initials="PM">
    <w:p w:rsidR="00945174" w:rsidRDefault="00945174" w:rsidP="00945174">
      <w:pPr>
        <w:pStyle w:val="CommentText"/>
      </w:pPr>
      <w:r>
        <w:rPr>
          <w:rStyle w:val="CommentReference"/>
        </w:rPr>
        <w:annotationRef/>
      </w:r>
      <w:r>
        <w:t xml:space="preserve">Explored? I spent a couple of minutes on YouTube learning about the coupling of gravity and electromagnetic forces because Dr. Torres-Verdin brought it up at the panel last week! ☺️ That is explored? Imprecise language. </w:t>
      </w:r>
    </w:p>
  </w:comment>
  <w:comment w:id="65" w:author="Pyrcz, Michael" w:date="2023-03-21T16:59:00Z" w:initials="PM">
    <w:p w:rsidR="00945174" w:rsidRDefault="00945174">
      <w:pPr>
        <w:pStyle w:val="CommentText"/>
      </w:pPr>
      <w:r>
        <w:rPr>
          <w:rStyle w:val="CommentReference"/>
        </w:rPr>
        <w:annotationRef/>
      </w:r>
      <w:r>
        <w:t>No need to introduce a new term? Right?</w:t>
      </w:r>
    </w:p>
  </w:comment>
  <w:comment w:id="72" w:author="Pyrcz, Michael [2]" w:date="2023-02-19T11:01:00Z" w:initials="PM">
    <w:p w:rsidR="00945174" w:rsidRDefault="00945174" w:rsidP="00945174">
      <w:pPr>
        <w:pStyle w:val="CommentText"/>
      </w:pPr>
      <w:r>
        <w:rPr>
          <w:rStyle w:val="CommentReference"/>
        </w:rPr>
        <w:annotationRef/>
      </w:r>
      <w:r>
        <w:t>This is awkward, also better to just list the developments, rendering this statement unnecessary.</w:t>
      </w:r>
    </w:p>
  </w:comment>
  <w:comment w:id="73" w:author="Pyrcz, Michael [2]" w:date="2023-02-19T11:02:00Z" w:initials="PM">
    <w:p w:rsidR="00945174" w:rsidRDefault="00945174" w:rsidP="00945174">
      <w:pPr>
        <w:pStyle w:val="CommentText"/>
      </w:pPr>
      <w:r>
        <w:rPr>
          <w:rStyle w:val="CommentReference"/>
        </w:rPr>
        <w:annotationRef/>
      </w:r>
      <w:r>
        <w:t xml:space="preserve">First developed -&gt; machine learning. Could you add a couple additional developments to demonstrate progress before the jump to machine </w:t>
      </w:r>
      <w:proofErr w:type="gramStart"/>
      <w:r>
        <w:t>learning.</w:t>
      </w:r>
      <w:proofErr w:type="gramEnd"/>
      <w:r>
        <w:t xml:space="preserve"> Since this is a central part of this paper. Let's have a paragraph on standard geological feature inversion.</w:t>
      </w:r>
    </w:p>
  </w:comment>
  <w:comment w:id="74" w:author="Pyrcz, Michael [2]" w:date="2023-02-19T11:10:00Z" w:initials="PM">
    <w:p w:rsidR="00945174" w:rsidRDefault="00945174" w:rsidP="00945174">
      <w:pPr>
        <w:pStyle w:val="CommentText"/>
      </w:pPr>
      <w:r>
        <w:rPr>
          <w:rStyle w:val="CommentReference"/>
        </w:rPr>
        <w:annotationRef/>
      </w:r>
      <w:r>
        <w:t xml:space="preserve">Good, now have a ML inversion paragraph or 2. Once we have introduced some of the non-ML methods for inversion. </w:t>
      </w:r>
    </w:p>
  </w:comment>
  <w:comment w:id="75" w:author="Pyrcz, Michael [2]" w:date="2023-02-19T11:09:00Z" w:initials="PM">
    <w:p w:rsidR="00945174" w:rsidRDefault="00945174" w:rsidP="00945174">
      <w:pPr>
        <w:pStyle w:val="CommentText"/>
      </w:pPr>
      <w:r>
        <w:rPr>
          <w:rStyle w:val="CommentReference"/>
        </w:rPr>
        <w:annotationRef/>
      </w:r>
      <w:r>
        <w:t xml:space="preserve">Propelled is a bit commercial sounding. Like 'outstanding', 'breakthrough', etc. We may </w:t>
      </w:r>
      <w:proofErr w:type="gramStart"/>
      <w:r>
        <w:t>not  sound</w:t>
      </w:r>
      <w:proofErr w:type="gramEnd"/>
      <w:r>
        <w:t xml:space="preserve"> objective, also every statement must be supported by axiom, citation or demonstration. I don't know how to defend 'propelled', but I can cite to show expanded, adapted, etc. </w:t>
      </w:r>
    </w:p>
  </w:comment>
  <w:comment w:id="76" w:author="Pyrcz, Michael" w:date="2023-03-21T17:03:00Z" w:initials="PM">
    <w:p w:rsidR="00945174" w:rsidRDefault="00945174">
      <w:pPr>
        <w:pStyle w:val="CommentText"/>
      </w:pPr>
      <w:r>
        <w:rPr>
          <w:rStyle w:val="CommentReference"/>
        </w:rPr>
        <w:annotationRef/>
      </w:r>
      <w:r>
        <w:t xml:space="preserve">Define the general utility </w:t>
      </w:r>
      <w:r w:rsidR="00227744">
        <w:t xml:space="preserve">of reduced-dimensionality. ‘provides a </w:t>
      </w:r>
      <w:proofErr w:type="gramStart"/>
      <w:r w:rsidR="00227744">
        <w:t>data-driven efficient parameterizations</w:t>
      </w:r>
      <w:proofErr w:type="gramEnd"/>
      <w:r w:rsidR="00227744">
        <w:t xml:space="preserve"> of the …’ can we expand.</w:t>
      </w:r>
    </w:p>
  </w:comment>
  <w:comment w:id="77" w:author="Pyrcz, Michael" w:date="2023-03-21T17:00:00Z" w:initials="PM">
    <w:p w:rsidR="00945174" w:rsidRDefault="00945174">
      <w:pPr>
        <w:pStyle w:val="CommentText"/>
      </w:pPr>
      <w:r>
        <w:rPr>
          <w:rStyle w:val="CommentReference"/>
        </w:rPr>
        <w:annotationRef/>
      </w:r>
      <w:r>
        <w:t>Inherent geologic model vs. subsurface feature distribution – what is the different? Are they the same? If not, define both up front and make sure both are used consistently.</w:t>
      </w:r>
    </w:p>
  </w:comment>
  <w:comment w:id="78" w:author="Pyrcz, Michael" w:date="2023-03-21T17:02:00Z" w:initials="PM">
    <w:p w:rsidR="00945174" w:rsidRDefault="00945174">
      <w:pPr>
        <w:pStyle w:val="CommentText"/>
      </w:pPr>
      <w:r>
        <w:rPr>
          <w:rStyle w:val="CommentReference"/>
        </w:rPr>
        <w:annotationRef/>
      </w:r>
      <w:r>
        <w:t>What is reconstruction? Can we be more descriptive and consistent with previous description of the problem?</w:t>
      </w:r>
    </w:p>
  </w:comment>
  <w:comment w:id="87" w:author="Pyrcz, Michael" w:date="2023-03-21T17:09:00Z" w:initials="PM">
    <w:p w:rsidR="00227744" w:rsidRDefault="00227744">
      <w:pPr>
        <w:pStyle w:val="CommentText"/>
      </w:pPr>
      <w:r>
        <w:rPr>
          <w:rStyle w:val="CommentReference"/>
        </w:rPr>
        <w:annotationRef/>
      </w:r>
      <w:r>
        <w:t>Can we clarify the difference between VAE and GANs? I reread a few times and it is not clear to me.</w:t>
      </w:r>
    </w:p>
  </w:comment>
  <w:comment w:id="90" w:author="Pyrcz, Michael [2]" w:date="2023-02-19T11:18:00Z" w:initials="PM">
    <w:p w:rsidR="00945174" w:rsidRDefault="00945174" w:rsidP="00945174">
      <w:pPr>
        <w:pStyle w:val="CommentText"/>
      </w:pPr>
      <w:r>
        <w:rPr>
          <w:rStyle w:val="CommentReference"/>
        </w:rPr>
        <w:annotationRef/>
      </w:r>
      <w:r>
        <w:t>We never say 'In this study', 'In this paper'. Your mission is clear and concise writing for the reader. These phrases are perfect examples of unnecessary words. The reader is reading your paper right now! Cool how your words live on. Furthermore, 'In this study' causes a bias in review as it gives the sense that this is a study summary and not a peer-review publication.</w:t>
      </w:r>
    </w:p>
  </w:comment>
  <w:comment w:id="91" w:author="Pyrcz, Michael [2]" w:date="2023-02-19T11:37:00Z" w:initials="PM">
    <w:p w:rsidR="00945174" w:rsidRDefault="00945174" w:rsidP="00945174">
      <w:pPr>
        <w:pStyle w:val="CommentText"/>
      </w:pPr>
      <w:r>
        <w:rPr>
          <w:rStyle w:val="CommentReference"/>
        </w:rPr>
        <w:annotationRef/>
      </w:r>
      <w:r>
        <w:t>All text before now was to prepare for this statement. Now when we propose our method and describe our unique contributions, it is motivated, all terms are known and understood.</w:t>
      </w:r>
    </w:p>
  </w:comment>
  <w:comment w:id="94" w:author="Pyrcz, Michael [2]" w:date="2023-02-19T11:34:00Z" w:initials="PM">
    <w:p w:rsidR="00945174" w:rsidRDefault="00945174" w:rsidP="00945174">
      <w:pPr>
        <w:pStyle w:val="CommentText"/>
      </w:pPr>
      <w:r>
        <w:rPr>
          <w:rStyle w:val="CommentReference"/>
        </w:rPr>
        <w:annotationRef/>
      </w:r>
      <w:r>
        <w:t>The hypothesis paragraph is the one part where we say, let's use first person! ☺️ This is our proposed method or workflow.</w:t>
      </w:r>
    </w:p>
  </w:comment>
  <w:comment w:id="112" w:author="Pyrcz, Michael" w:date="2023-03-21T17:15:00Z" w:initials="PM">
    <w:p w:rsidR="00160436" w:rsidRDefault="00160436">
      <w:pPr>
        <w:pStyle w:val="CommentText"/>
      </w:pPr>
      <w:r>
        <w:rPr>
          <w:rStyle w:val="CommentReference"/>
        </w:rPr>
        <w:annotationRef/>
      </w:r>
      <w:r>
        <w:t>Let’s not use numbered sections. Just use the names. No need to use bold font.</w:t>
      </w:r>
    </w:p>
  </w:comment>
  <w:comment w:id="114" w:author="Pyrcz, Michael" w:date="2023-03-21T17:19:00Z" w:initials="PM">
    <w:p w:rsidR="00160436" w:rsidRDefault="00160436">
      <w:pPr>
        <w:pStyle w:val="CommentText"/>
      </w:pPr>
      <w:r>
        <w:rPr>
          <w:rStyle w:val="CommentReference"/>
        </w:rPr>
        <w:annotationRef/>
      </w:r>
      <w:r>
        <w:t>Seems ambiguous. Is this related to random sampling?</w:t>
      </w:r>
    </w:p>
  </w:comment>
  <w:comment w:id="115" w:author="Pyrcz, Michael" w:date="2023-03-21T17:22:00Z" w:initials="PM">
    <w:p w:rsidR="00160436" w:rsidRDefault="00160436">
      <w:pPr>
        <w:pStyle w:val="CommentText"/>
      </w:pPr>
      <w:r>
        <w:rPr>
          <w:rStyle w:val="CommentReference"/>
        </w:rPr>
        <w:annotationRef/>
      </w:r>
      <w:r>
        <w:t xml:space="preserve">Let’s define reconstructions upfront. Can we suggest that they are like geostatistical realizations? Good to build that linkage, admitting that they don’t have the statistical pedigree of geostatistical methods. </w:t>
      </w:r>
    </w:p>
  </w:comment>
  <w:comment w:id="117" w:author="Pyrcz, Michael" w:date="2023-03-21T17:25:00Z" w:initials="PM">
    <w:p w:rsidR="00E66084" w:rsidRDefault="00E66084">
      <w:pPr>
        <w:pStyle w:val="CommentText"/>
      </w:pPr>
      <w:r>
        <w:rPr>
          <w:rStyle w:val="CommentReference"/>
        </w:rPr>
        <w:annotationRef/>
      </w:r>
      <w:r>
        <w:t>Sometime easier to read to break out equations.</w:t>
      </w:r>
    </w:p>
  </w:comment>
  <w:comment w:id="134" w:author="Pyrcz, Michael" w:date="2023-03-21T17:25:00Z" w:initials="PM">
    <w:p w:rsidR="00E66084" w:rsidRDefault="00E66084">
      <w:pPr>
        <w:pStyle w:val="CommentText"/>
      </w:pPr>
      <w:r>
        <w:rPr>
          <w:rStyle w:val="CommentReference"/>
        </w:rPr>
        <w:annotationRef/>
      </w:r>
      <w:r>
        <w:t>Is this offline? Define offline on first instance and use the term here.</w:t>
      </w:r>
    </w:p>
  </w:comment>
  <w:comment w:id="140" w:author="Pyrcz, Michael" w:date="2023-03-21T17:26:00Z" w:initials="PM">
    <w:p w:rsidR="00E66084" w:rsidRDefault="00E66084">
      <w:pPr>
        <w:pStyle w:val="CommentText"/>
      </w:pPr>
      <w:r>
        <w:rPr>
          <w:rStyle w:val="CommentReference"/>
        </w:rPr>
        <w:annotationRef/>
      </w:r>
      <w:r>
        <w:t>Include equation numbers for all broken out equations.</w:t>
      </w:r>
    </w:p>
  </w:comment>
  <w:comment w:id="142" w:author="Pyrcz, Michael" w:date="2023-03-21T17:28:00Z" w:initials="PM">
    <w:p w:rsidR="00E55604" w:rsidRDefault="00E55604">
      <w:pPr>
        <w:pStyle w:val="CommentText"/>
      </w:pPr>
      <w:r>
        <w:rPr>
          <w:rStyle w:val="CommentReference"/>
        </w:rPr>
        <w:annotationRef/>
      </w:r>
      <w:r>
        <w:t xml:space="preserve">Now feeling like repeat. Can this be combined with above? </w:t>
      </w:r>
      <w:r>
        <w:t xml:space="preserve">Also, offline, </w:t>
      </w:r>
      <w:r>
        <w:t>right?</w:t>
      </w:r>
      <w:bookmarkStart w:id="143" w:name="_GoBack"/>
      <w:bookmarkEnd w:id="143"/>
    </w:p>
  </w:comment>
</w:comments>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7A9F" w16cex:dateUtc="2023-02-19T16:38:00Z"/>
  <w16cex:commentExtensible w16cex:durableId="279C7FBC" w16cex:dateUtc="2023-02-19T17:00:00Z"/>
  <w16cex:commentExtensible w16cex:durableId="279C8124" w16cex:dateUtc="2023-02-19T17:06:00Z"/>
  <w16cex:commentExtensible w16cex:durableId="279C80FA" w16cex:dateUtc="2023-02-19T17:05:00Z"/>
  <w16cex:commentExtensible w16cex:durableId="279C7FFA" w16cex:dateUtc="2023-02-19T17:01:00Z"/>
  <w16cex:commentExtensible w16cex:durableId="279C8054" w16cex:dateUtc="2023-02-19T17:02:00Z"/>
  <w16cex:commentExtensible w16cex:durableId="279C8220" w16cex:dateUtc="2023-02-19T17:10:00Z"/>
  <w16cex:commentExtensible w16cex:durableId="279C81D2" w16cex:dateUtc="2023-02-19T17:09:00Z"/>
  <w16cex:commentExtensible w16cex:durableId="279C840D" w16cex:dateUtc="2023-02-19T17:18:00Z"/>
  <w16cex:commentExtensible w16cex:durableId="279C8865" w16cex:dateUtc="2023-02-19T17:37:00Z"/>
  <w16cex:commentExtensible w16cex:durableId="279C87CD" w16cex:dateUtc="2023-02-19T17: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B67" w:rsidRDefault="00817B67" w:rsidP="008A1BF8">
      <w:r>
        <w:separator/>
      </w:r>
    </w:p>
  </w:endnote>
  <w:endnote w:type="continuationSeparator" w:id="0">
    <w:p w:rsidR="00817B67" w:rsidRDefault="00817B67" w:rsidP="008A1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606141"/>
      <w:docPartObj>
        <w:docPartGallery w:val="Page Numbers (Bottom of Page)"/>
        <w:docPartUnique/>
      </w:docPartObj>
    </w:sdtPr>
    <w:sdtEndPr>
      <w:rPr>
        <w:noProof/>
      </w:rPr>
    </w:sdtEndPr>
    <w:sdtContent>
      <w:p w:rsidR="00945174" w:rsidRDefault="009451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45174" w:rsidRDefault="00945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B67" w:rsidRDefault="00817B67" w:rsidP="008A1BF8">
      <w:r>
        <w:separator/>
      </w:r>
    </w:p>
  </w:footnote>
  <w:footnote w:type="continuationSeparator" w:id="0">
    <w:p w:rsidR="00817B67" w:rsidRDefault="00817B67" w:rsidP="008A1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174" w:rsidRDefault="00945174" w:rsidP="00945174">
    <w:pPr>
      <w:pStyle w:val="Header"/>
      <w:pBdr>
        <w:bottom w:val="single" w:sz="6" w:space="6" w:color="auto"/>
      </w:pBdr>
      <w:tabs>
        <w:tab w:val="clear" w:pos="10800"/>
        <w:tab w:val="right" w:pos="10080"/>
      </w:tabs>
      <w:spacing w:after="240"/>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ab/>
    </w:r>
    <w:r>
      <w:rPr>
        <w:rStyle w:val="PageNumber"/>
      </w:rPr>
      <w:tab/>
      <w:t>PGE 383 Project Report (Fall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F0A"/>
    <w:multiLevelType w:val="hybridMultilevel"/>
    <w:tmpl w:val="FCBE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710B5"/>
    <w:multiLevelType w:val="hybridMultilevel"/>
    <w:tmpl w:val="3786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66CF1"/>
    <w:multiLevelType w:val="hybridMultilevel"/>
    <w:tmpl w:val="A16E9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B537B1"/>
    <w:multiLevelType w:val="hybridMultilevel"/>
    <w:tmpl w:val="9960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E1616"/>
    <w:multiLevelType w:val="hybridMultilevel"/>
    <w:tmpl w:val="21A63C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yrcz, Michael">
    <w15:presenceInfo w15:providerId="AD" w15:userId="S-1-5-21-527237240-963894560-725345543-9607061"/>
  </w15:person>
  <w15:person w15:author="Pyrcz, Michael [2]">
    <w15:presenceInfo w15:providerId="AD" w15:userId="S::mpyrcz@austin.utexas.edu::0efd8a38-3f8e-46fd-9886-7800c0196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SytDA0tDA2NDE2s7RQ0lEKTi0uzszPAykwrAUAgj1o3CwAAAA="/>
  </w:docVars>
  <w:rsids>
    <w:rsidRoot w:val="008A1BF8"/>
    <w:rsid w:val="0000590B"/>
    <w:rsid w:val="00017EF8"/>
    <w:rsid w:val="000567C0"/>
    <w:rsid w:val="00057937"/>
    <w:rsid w:val="00057F94"/>
    <w:rsid w:val="00071C3E"/>
    <w:rsid w:val="00072FB8"/>
    <w:rsid w:val="00076623"/>
    <w:rsid w:val="00082818"/>
    <w:rsid w:val="0009650E"/>
    <w:rsid w:val="000A6136"/>
    <w:rsid w:val="000B5DF1"/>
    <w:rsid w:val="000C276A"/>
    <w:rsid w:val="000D2151"/>
    <w:rsid w:val="000E28B8"/>
    <w:rsid w:val="000E6AA4"/>
    <w:rsid w:val="000F2785"/>
    <w:rsid w:val="000F65D9"/>
    <w:rsid w:val="0011079D"/>
    <w:rsid w:val="00142403"/>
    <w:rsid w:val="00143456"/>
    <w:rsid w:val="0014406C"/>
    <w:rsid w:val="00160436"/>
    <w:rsid w:val="00185044"/>
    <w:rsid w:val="00186A23"/>
    <w:rsid w:val="001A773A"/>
    <w:rsid w:val="001C4878"/>
    <w:rsid w:val="001E20DA"/>
    <w:rsid w:val="001F63A4"/>
    <w:rsid w:val="00202BE4"/>
    <w:rsid w:val="00212627"/>
    <w:rsid w:val="00227744"/>
    <w:rsid w:val="00232699"/>
    <w:rsid w:val="00234957"/>
    <w:rsid w:val="0025180F"/>
    <w:rsid w:val="00261F0D"/>
    <w:rsid w:val="00277D42"/>
    <w:rsid w:val="00280449"/>
    <w:rsid w:val="00283705"/>
    <w:rsid w:val="00290F51"/>
    <w:rsid w:val="00292591"/>
    <w:rsid w:val="002B0621"/>
    <w:rsid w:val="002C0F22"/>
    <w:rsid w:val="002E4041"/>
    <w:rsid w:val="002F3251"/>
    <w:rsid w:val="002F4E2F"/>
    <w:rsid w:val="003251E2"/>
    <w:rsid w:val="00383E07"/>
    <w:rsid w:val="00384249"/>
    <w:rsid w:val="00387935"/>
    <w:rsid w:val="003A359B"/>
    <w:rsid w:val="003A5B15"/>
    <w:rsid w:val="003B119F"/>
    <w:rsid w:val="003C18A8"/>
    <w:rsid w:val="003E7E24"/>
    <w:rsid w:val="003F31B5"/>
    <w:rsid w:val="003F7A5F"/>
    <w:rsid w:val="00413AA7"/>
    <w:rsid w:val="004149EA"/>
    <w:rsid w:val="00415EBD"/>
    <w:rsid w:val="0043211E"/>
    <w:rsid w:val="004356F5"/>
    <w:rsid w:val="00437250"/>
    <w:rsid w:val="00437CFA"/>
    <w:rsid w:val="00445854"/>
    <w:rsid w:val="00454E93"/>
    <w:rsid w:val="00456EEF"/>
    <w:rsid w:val="004642D7"/>
    <w:rsid w:val="00470151"/>
    <w:rsid w:val="004842B1"/>
    <w:rsid w:val="004D2FF9"/>
    <w:rsid w:val="004E75D8"/>
    <w:rsid w:val="004F73E1"/>
    <w:rsid w:val="0052305A"/>
    <w:rsid w:val="005561F1"/>
    <w:rsid w:val="00560B49"/>
    <w:rsid w:val="00566C05"/>
    <w:rsid w:val="00582044"/>
    <w:rsid w:val="00585100"/>
    <w:rsid w:val="005919CA"/>
    <w:rsid w:val="00591BEC"/>
    <w:rsid w:val="005A2A36"/>
    <w:rsid w:val="005A5FB4"/>
    <w:rsid w:val="005A7B83"/>
    <w:rsid w:val="005B58B9"/>
    <w:rsid w:val="005C3013"/>
    <w:rsid w:val="005C5A6C"/>
    <w:rsid w:val="005C73F3"/>
    <w:rsid w:val="005D40C1"/>
    <w:rsid w:val="005E1DA6"/>
    <w:rsid w:val="005F32BA"/>
    <w:rsid w:val="00604593"/>
    <w:rsid w:val="0061729A"/>
    <w:rsid w:val="006203E6"/>
    <w:rsid w:val="0064448D"/>
    <w:rsid w:val="00664477"/>
    <w:rsid w:val="006922BD"/>
    <w:rsid w:val="00696E3D"/>
    <w:rsid w:val="006A0359"/>
    <w:rsid w:val="006A7DA8"/>
    <w:rsid w:val="006D2628"/>
    <w:rsid w:val="006F79BA"/>
    <w:rsid w:val="00722E07"/>
    <w:rsid w:val="007307F0"/>
    <w:rsid w:val="00732ABD"/>
    <w:rsid w:val="007940E6"/>
    <w:rsid w:val="00794928"/>
    <w:rsid w:val="007A4DE7"/>
    <w:rsid w:val="007B50B5"/>
    <w:rsid w:val="007C1C62"/>
    <w:rsid w:val="007C1CEF"/>
    <w:rsid w:val="007C53F9"/>
    <w:rsid w:val="008014D1"/>
    <w:rsid w:val="00806FD1"/>
    <w:rsid w:val="008131EF"/>
    <w:rsid w:val="00817B67"/>
    <w:rsid w:val="008227AA"/>
    <w:rsid w:val="0082769C"/>
    <w:rsid w:val="00832716"/>
    <w:rsid w:val="008361E2"/>
    <w:rsid w:val="00854909"/>
    <w:rsid w:val="00855D8C"/>
    <w:rsid w:val="008A137E"/>
    <w:rsid w:val="008A1BF8"/>
    <w:rsid w:val="008D3174"/>
    <w:rsid w:val="008E6C66"/>
    <w:rsid w:val="008F57D7"/>
    <w:rsid w:val="00900F61"/>
    <w:rsid w:val="0090307D"/>
    <w:rsid w:val="00912B68"/>
    <w:rsid w:val="00931A22"/>
    <w:rsid w:val="009362E2"/>
    <w:rsid w:val="00942392"/>
    <w:rsid w:val="00945174"/>
    <w:rsid w:val="009554C4"/>
    <w:rsid w:val="009766C1"/>
    <w:rsid w:val="00980026"/>
    <w:rsid w:val="00980716"/>
    <w:rsid w:val="009D280F"/>
    <w:rsid w:val="00A06E51"/>
    <w:rsid w:val="00A20125"/>
    <w:rsid w:val="00A23F9F"/>
    <w:rsid w:val="00A61824"/>
    <w:rsid w:val="00A73B9B"/>
    <w:rsid w:val="00A80DDA"/>
    <w:rsid w:val="00A84165"/>
    <w:rsid w:val="00A95736"/>
    <w:rsid w:val="00AA6027"/>
    <w:rsid w:val="00B00422"/>
    <w:rsid w:val="00B317DD"/>
    <w:rsid w:val="00B41FD1"/>
    <w:rsid w:val="00B82253"/>
    <w:rsid w:val="00B86A76"/>
    <w:rsid w:val="00B944CA"/>
    <w:rsid w:val="00BC2366"/>
    <w:rsid w:val="00BD02E0"/>
    <w:rsid w:val="00BE561D"/>
    <w:rsid w:val="00BF0BA3"/>
    <w:rsid w:val="00BF322C"/>
    <w:rsid w:val="00BF5EFA"/>
    <w:rsid w:val="00C01B1F"/>
    <w:rsid w:val="00C23F0E"/>
    <w:rsid w:val="00C41769"/>
    <w:rsid w:val="00C54E5B"/>
    <w:rsid w:val="00C5687D"/>
    <w:rsid w:val="00C66A04"/>
    <w:rsid w:val="00C670DA"/>
    <w:rsid w:val="00C751CB"/>
    <w:rsid w:val="00C755D8"/>
    <w:rsid w:val="00C876C2"/>
    <w:rsid w:val="00CA5996"/>
    <w:rsid w:val="00CC20F1"/>
    <w:rsid w:val="00CD01C0"/>
    <w:rsid w:val="00CD2735"/>
    <w:rsid w:val="00D23760"/>
    <w:rsid w:val="00D42AF1"/>
    <w:rsid w:val="00D55B78"/>
    <w:rsid w:val="00D56B24"/>
    <w:rsid w:val="00D74E29"/>
    <w:rsid w:val="00D85EFE"/>
    <w:rsid w:val="00D95412"/>
    <w:rsid w:val="00DA625C"/>
    <w:rsid w:val="00DB1EAB"/>
    <w:rsid w:val="00DC390C"/>
    <w:rsid w:val="00DF4EE6"/>
    <w:rsid w:val="00E139BE"/>
    <w:rsid w:val="00E22BAC"/>
    <w:rsid w:val="00E254B3"/>
    <w:rsid w:val="00E50542"/>
    <w:rsid w:val="00E55604"/>
    <w:rsid w:val="00E66084"/>
    <w:rsid w:val="00E73201"/>
    <w:rsid w:val="00E81F2A"/>
    <w:rsid w:val="00E90E30"/>
    <w:rsid w:val="00E9671C"/>
    <w:rsid w:val="00EA4FEF"/>
    <w:rsid w:val="00EB3F6B"/>
    <w:rsid w:val="00EB5389"/>
    <w:rsid w:val="00EB6A15"/>
    <w:rsid w:val="00EB6C8D"/>
    <w:rsid w:val="00ED2D04"/>
    <w:rsid w:val="00ED5D6E"/>
    <w:rsid w:val="00ED6593"/>
    <w:rsid w:val="00EF2A7C"/>
    <w:rsid w:val="00F00214"/>
    <w:rsid w:val="00F038F4"/>
    <w:rsid w:val="00F12598"/>
    <w:rsid w:val="00F403DF"/>
    <w:rsid w:val="00F42A3C"/>
    <w:rsid w:val="00F603D9"/>
    <w:rsid w:val="00F752D8"/>
    <w:rsid w:val="00F76AD0"/>
    <w:rsid w:val="00FA0665"/>
    <w:rsid w:val="00FA1F1B"/>
    <w:rsid w:val="00FB41FF"/>
    <w:rsid w:val="00FC5823"/>
    <w:rsid w:val="00FE083B"/>
    <w:rsid w:val="00FE4A69"/>
    <w:rsid w:val="00FE7E26"/>
    <w:rsid w:val="00FF2FB6"/>
    <w:rsid w:val="00FF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64D5"/>
  <w15:chartTrackingRefBased/>
  <w15:docId w15:val="{A8E77FAD-2ED4-43CB-947F-C4CE7E69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BF8"/>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next w:val="Normal"/>
    <w:link w:val="Head1Char"/>
    <w:rsid w:val="008A1BF8"/>
    <w:pPr>
      <w:keepNext/>
      <w:suppressAutoHyphens/>
    </w:pPr>
    <w:rPr>
      <w:rFonts w:ascii="Arial" w:hAnsi="Arial"/>
      <w:b/>
    </w:rPr>
  </w:style>
  <w:style w:type="paragraph" w:styleId="Header">
    <w:name w:val="header"/>
    <w:basedOn w:val="Normal"/>
    <w:link w:val="HeaderChar"/>
    <w:rsid w:val="008A1BF8"/>
    <w:pPr>
      <w:tabs>
        <w:tab w:val="center" w:pos="5400"/>
        <w:tab w:val="right" w:pos="10800"/>
      </w:tabs>
      <w:suppressAutoHyphens/>
    </w:pPr>
    <w:rPr>
      <w:rFonts w:ascii="Arial" w:hAnsi="Arial"/>
      <w:sz w:val="16"/>
    </w:rPr>
  </w:style>
  <w:style w:type="character" w:customStyle="1" w:styleId="HeaderChar">
    <w:name w:val="Header Char"/>
    <w:basedOn w:val="DefaultParagraphFont"/>
    <w:link w:val="Header"/>
    <w:rsid w:val="008A1BF8"/>
    <w:rPr>
      <w:rFonts w:ascii="Arial" w:eastAsia="Times New Roman" w:hAnsi="Arial" w:cs="Times New Roman"/>
      <w:sz w:val="16"/>
      <w:szCs w:val="20"/>
    </w:rPr>
  </w:style>
  <w:style w:type="character" w:styleId="PageNumber">
    <w:name w:val="page number"/>
    <w:basedOn w:val="DefaultParagraphFont"/>
    <w:rsid w:val="008A1BF8"/>
  </w:style>
  <w:style w:type="character" w:customStyle="1" w:styleId="Head1Char">
    <w:name w:val="Head1 Char"/>
    <w:link w:val="Head1"/>
    <w:rsid w:val="008A1BF8"/>
    <w:rPr>
      <w:rFonts w:ascii="Arial" w:eastAsia="Times New Roman" w:hAnsi="Arial" w:cs="Times New Roman"/>
      <w:b/>
      <w:sz w:val="20"/>
      <w:szCs w:val="20"/>
    </w:rPr>
  </w:style>
  <w:style w:type="paragraph" w:styleId="Footer">
    <w:name w:val="footer"/>
    <w:basedOn w:val="Normal"/>
    <w:link w:val="FooterChar"/>
    <w:uiPriority w:val="99"/>
    <w:unhideWhenUsed/>
    <w:rsid w:val="008A1BF8"/>
    <w:pPr>
      <w:tabs>
        <w:tab w:val="center" w:pos="4680"/>
        <w:tab w:val="right" w:pos="9360"/>
      </w:tabs>
    </w:pPr>
  </w:style>
  <w:style w:type="character" w:customStyle="1" w:styleId="FooterChar">
    <w:name w:val="Footer Char"/>
    <w:basedOn w:val="DefaultParagraphFont"/>
    <w:link w:val="Footer"/>
    <w:uiPriority w:val="99"/>
    <w:rsid w:val="008A1BF8"/>
    <w:rPr>
      <w:rFonts w:ascii="Times New Roman" w:eastAsia="Times New Roman" w:hAnsi="Times New Roman" w:cs="Times New Roman"/>
      <w:sz w:val="20"/>
      <w:szCs w:val="20"/>
    </w:rPr>
  </w:style>
  <w:style w:type="paragraph" w:styleId="Revision">
    <w:name w:val="Revision"/>
    <w:hidden/>
    <w:uiPriority w:val="99"/>
    <w:semiHidden/>
    <w:rsid w:val="005F32BA"/>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5F32BA"/>
    <w:rPr>
      <w:sz w:val="16"/>
      <w:szCs w:val="16"/>
    </w:rPr>
  </w:style>
  <w:style w:type="paragraph" w:styleId="CommentText">
    <w:name w:val="annotation text"/>
    <w:basedOn w:val="Normal"/>
    <w:link w:val="CommentTextChar"/>
    <w:uiPriority w:val="99"/>
    <w:unhideWhenUsed/>
    <w:rsid w:val="005F32BA"/>
  </w:style>
  <w:style w:type="character" w:customStyle="1" w:styleId="CommentTextChar">
    <w:name w:val="Comment Text Char"/>
    <w:basedOn w:val="DefaultParagraphFont"/>
    <w:link w:val="CommentText"/>
    <w:uiPriority w:val="99"/>
    <w:rsid w:val="005F32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F32BA"/>
    <w:rPr>
      <w:b/>
      <w:bCs/>
    </w:rPr>
  </w:style>
  <w:style w:type="character" w:customStyle="1" w:styleId="CommentSubjectChar">
    <w:name w:val="Comment Subject Char"/>
    <w:basedOn w:val="CommentTextChar"/>
    <w:link w:val="CommentSubject"/>
    <w:uiPriority w:val="99"/>
    <w:semiHidden/>
    <w:rsid w:val="005F32BA"/>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C41769"/>
  </w:style>
  <w:style w:type="paragraph" w:styleId="ListParagraph">
    <w:name w:val="List Paragraph"/>
    <w:basedOn w:val="Normal"/>
    <w:uiPriority w:val="34"/>
    <w:qFormat/>
    <w:rsid w:val="00794928"/>
    <w:pPr>
      <w:ind w:left="720"/>
      <w:contextualSpacing/>
    </w:pPr>
  </w:style>
  <w:style w:type="character" w:styleId="PlaceholderText">
    <w:name w:val="Placeholder Text"/>
    <w:basedOn w:val="DefaultParagraphFont"/>
    <w:uiPriority w:val="99"/>
    <w:semiHidden/>
    <w:rsid w:val="00794928"/>
    <w:rPr>
      <w:color w:val="808080"/>
    </w:rPr>
  </w:style>
  <w:style w:type="paragraph" w:customStyle="1" w:styleId="para1">
    <w:name w:val="para1"/>
    <w:basedOn w:val="Normal"/>
    <w:link w:val="para1Char1"/>
    <w:rsid w:val="00A61824"/>
    <w:pPr>
      <w:widowControl/>
      <w:suppressAutoHyphens/>
      <w:ind w:firstLine="288"/>
      <w:jc w:val="both"/>
    </w:pPr>
  </w:style>
  <w:style w:type="character" w:customStyle="1" w:styleId="para1Char1">
    <w:name w:val="para1 Char1"/>
    <w:basedOn w:val="DefaultParagraphFont"/>
    <w:link w:val="para1"/>
    <w:rsid w:val="00A6182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A06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6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659">
      <w:bodyDiv w:val="1"/>
      <w:marLeft w:val="0"/>
      <w:marRight w:val="0"/>
      <w:marTop w:val="0"/>
      <w:marBottom w:val="0"/>
      <w:divBdr>
        <w:top w:val="none" w:sz="0" w:space="0" w:color="auto"/>
        <w:left w:val="none" w:sz="0" w:space="0" w:color="auto"/>
        <w:bottom w:val="none" w:sz="0" w:space="0" w:color="auto"/>
        <w:right w:val="none" w:sz="0" w:space="0" w:color="auto"/>
      </w:divBdr>
    </w:div>
    <w:div w:id="50618444">
      <w:bodyDiv w:val="1"/>
      <w:marLeft w:val="0"/>
      <w:marRight w:val="0"/>
      <w:marTop w:val="0"/>
      <w:marBottom w:val="0"/>
      <w:divBdr>
        <w:top w:val="none" w:sz="0" w:space="0" w:color="auto"/>
        <w:left w:val="none" w:sz="0" w:space="0" w:color="auto"/>
        <w:bottom w:val="none" w:sz="0" w:space="0" w:color="auto"/>
        <w:right w:val="none" w:sz="0" w:space="0" w:color="auto"/>
      </w:divBdr>
    </w:div>
    <w:div w:id="92746092">
      <w:bodyDiv w:val="1"/>
      <w:marLeft w:val="0"/>
      <w:marRight w:val="0"/>
      <w:marTop w:val="0"/>
      <w:marBottom w:val="0"/>
      <w:divBdr>
        <w:top w:val="none" w:sz="0" w:space="0" w:color="auto"/>
        <w:left w:val="none" w:sz="0" w:space="0" w:color="auto"/>
        <w:bottom w:val="none" w:sz="0" w:space="0" w:color="auto"/>
        <w:right w:val="none" w:sz="0" w:space="0" w:color="auto"/>
      </w:divBdr>
    </w:div>
    <w:div w:id="112095266">
      <w:bodyDiv w:val="1"/>
      <w:marLeft w:val="0"/>
      <w:marRight w:val="0"/>
      <w:marTop w:val="0"/>
      <w:marBottom w:val="0"/>
      <w:divBdr>
        <w:top w:val="none" w:sz="0" w:space="0" w:color="auto"/>
        <w:left w:val="none" w:sz="0" w:space="0" w:color="auto"/>
        <w:bottom w:val="none" w:sz="0" w:space="0" w:color="auto"/>
        <w:right w:val="none" w:sz="0" w:space="0" w:color="auto"/>
      </w:divBdr>
    </w:div>
    <w:div w:id="162740194">
      <w:bodyDiv w:val="1"/>
      <w:marLeft w:val="0"/>
      <w:marRight w:val="0"/>
      <w:marTop w:val="0"/>
      <w:marBottom w:val="0"/>
      <w:divBdr>
        <w:top w:val="none" w:sz="0" w:space="0" w:color="auto"/>
        <w:left w:val="none" w:sz="0" w:space="0" w:color="auto"/>
        <w:bottom w:val="none" w:sz="0" w:space="0" w:color="auto"/>
        <w:right w:val="none" w:sz="0" w:space="0" w:color="auto"/>
      </w:divBdr>
    </w:div>
    <w:div w:id="210659269">
      <w:bodyDiv w:val="1"/>
      <w:marLeft w:val="0"/>
      <w:marRight w:val="0"/>
      <w:marTop w:val="0"/>
      <w:marBottom w:val="0"/>
      <w:divBdr>
        <w:top w:val="none" w:sz="0" w:space="0" w:color="auto"/>
        <w:left w:val="none" w:sz="0" w:space="0" w:color="auto"/>
        <w:bottom w:val="none" w:sz="0" w:space="0" w:color="auto"/>
        <w:right w:val="none" w:sz="0" w:space="0" w:color="auto"/>
      </w:divBdr>
    </w:div>
    <w:div w:id="275261528">
      <w:bodyDiv w:val="1"/>
      <w:marLeft w:val="0"/>
      <w:marRight w:val="0"/>
      <w:marTop w:val="0"/>
      <w:marBottom w:val="0"/>
      <w:divBdr>
        <w:top w:val="none" w:sz="0" w:space="0" w:color="auto"/>
        <w:left w:val="none" w:sz="0" w:space="0" w:color="auto"/>
        <w:bottom w:val="none" w:sz="0" w:space="0" w:color="auto"/>
        <w:right w:val="none" w:sz="0" w:space="0" w:color="auto"/>
      </w:divBdr>
    </w:div>
    <w:div w:id="355892266">
      <w:bodyDiv w:val="1"/>
      <w:marLeft w:val="0"/>
      <w:marRight w:val="0"/>
      <w:marTop w:val="0"/>
      <w:marBottom w:val="0"/>
      <w:divBdr>
        <w:top w:val="none" w:sz="0" w:space="0" w:color="auto"/>
        <w:left w:val="none" w:sz="0" w:space="0" w:color="auto"/>
        <w:bottom w:val="none" w:sz="0" w:space="0" w:color="auto"/>
        <w:right w:val="none" w:sz="0" w:space="0" w:color="auto"/>
      </w:divBdr>
    </w:div>
    <w:div w:id="375785217">
      <w:bodyDiv w:val="1"/>
      <w:marLeft w:val="0"/>
      <w:marRight w:val="0"/>
      <w:marTop w:val="0"/>
      <w:marBottom w:val="0"/>
      <w:divBdr>
        <w:top w:val="none" w:sz="0" w:space="0" w:color="auto"/>
        <w:left w:val="none" w:sz="0" w:space="0" w:color="auto"/>
        <w:bottom w:val="none" w:sz="0" w:space="0" w:color="auto"/>
        <w:right w:val="none" w:sz="0" w:space="0" w:color="auto"/>
      </w:divBdr>
    </w:div>
    <w:div w:id="510412212">
      <w:bodyDiv w:val="1"/>
      <w:marLeft w:val="0"/>
      <w:marRight w:val="0"/>
      <w:marTop w:val="0"/>
      <w:marBottom w:val="0"/>
      <w:divBdr>
        <w:top w:val="none" w:sz="0" w:space="0" w:color="auto"/>
        <w:left w:val="none" w:sz="0" w:space="0" w:color="auto"/>
        <w:bottom w:val="none" w:sz="0" w:space="0" w:color="auto"/>
        <w:right w:val="none" w:sz="0" w:space="0" w:color="auto"/>
      </w:divBdr>
    </w:div>
    <w:div w:id="519703393">
      <w:bodyDiv w:val="1"/>
      <w:marLeft w:val="0"/>
      <w:marRight w:val="0"/>
      <w:marTop w:val="0"/>
      <w:marBottom w:val="0"/>
      <w:divBdr>
        <w:top w:val="none" w:sz="0" w:space="0" w:color="auto"/>
        <w:left w:val="none" w:sz="0" w:space="0" w:color="auto"/>
        <w:bottom w:val="none" w:sz="0" w:space="0" w:color="auto"/>
        <w:right w:val="none" w:sz="0" w:space="0" w:color="auto"/>
      </w:divBdr>
    </w:div>
    <w:div w:id="593788479">
      <w:bodyDiv w:val="1"/>
      <w:marLeft w:val="0"/>
      <w:marRight w:val="0"/>
      <w:marTop w:val="0"/>
      <w:marBottom w:val="0"/>
      <w:divBdr>
        <w:top w:val="none" w:sz="0" w:space="0" w:color="auto"/>
        <w:left w:val="none" w:sz="0" w:space="0" w:color="auto"/>
        <w:bottom w:val="none" w:sz="0" w:space="0" w:color="auto"/>
        <w:right w:val="none" w:sz="0" w:space="0" w:color="auto"/>
      </w:divBdr>
    </w:div>
    <w:div w:id="636568884">
      <w:bodyDiv w:val="1"/>
      <w:marLeft w:val="0"/>
      <w:marRight w:val="0"/>
      <w:marTop w:val="0"/>
      <w:marBottom w:val="0"/>
      <w:divBdr>
        <w:top w:val="none" w:sz="0" w:space="0" w:color="auto"/>
        <w:left w:val="none" w:sz="0" w:space="0" w:color="auto"/>
        <w:bottom w:val="none" w:sz="0" w:space="0" w:color="auto"/>
        <w:right w:val="none" w:sz="0" w:space="0" w:color="auto"/>
      </w:divBdr>
    </w:div>
    <w:div w:id="638877110">
      <w:bodyDiv w:val="1"/>
      <w:marLeft w:val="0"/>
      <w:marRight w:val="0"/>
      <w:marTop w:val="0"/>
      <w:marBottom w:val="0"/>
      <w:divBdr>
        <w:top w:val="none" w:sz="0" w:space="0" w:color="auto"/>
        <w:left w:val="none" w:sz="0" w:space="0" w:color="auto"/>
        <w:bottom w:val="none" w:sz="0" w:space="0" w:color="auto"/>
        <w:right w:val="none" w:sz="0" w:space="0" w:color="auto"/>
      </w:divBdr>
    </w:div>
    <w:div w:id="647365568">
      <w:bodyDiv w:val="1"/>
      <w:marLeft w:val="0"/>
      <w:marRight w:val="0"/>
      <w:marTop w:val="0"/>
      <w:marBottom w:val="0"/>
      <w:divBdr>
        <w:top w:val="none" w:sz="0" w:space="0" w:color="auto"/>
        <w:left w:val="none" w:sz="0" w:space="0" w:color="auto"/>
        <w:bottom w:val="none" w:sz="0" w:space="0" w:color="auto"/>
        <w:right w:val="none" w:sz="0" w:space="0" w:color="auto"/>
      </w:divBdr>
    </w:div>
    <w:div w:id="728769146">
      <w:bodyDiv w:val="1"/>
      <w:marLeft w:val="0"/>
      <w:marRight w:val="0"/>
      <w:marTop w:val="0"/>
      <w:marBottom w:val="0"/>
      <w:divBdr>
        <w:top w:val="none" w:sz="0" w:space="0" w:color="auto"/>
        <w:left w:val="none" w:sz="0" w:space="0" w:color="auto"/>
        <w:bottom w:val="none" w:sz="0" w:space="0" w:color="auto"/>
        <w:right w:val="none" w:sz="0" w:space="0" w:color="auto"/>
      </w:divBdr>
    </w:div>
    <w:div w:id="751900362">
      <w:bodyDiv w:val="1"/>
      <w:marLeft w:val="0"/>
      <w:marRight w:val="0"/>
      <w:marTop w:val="0"/>
      <w:marBottom w:val="0"/>
      <w:divBdr>
        <w:top w:val="none" w:sz="0" w:space="0" w:color="auto"/>
        <w:left w:val="none" w:sz="0" w:space="0" w:color="auto"/>
        <w:bottom w:val="none" w:sz="0" w:space="0" w:color="auto"/>
        <w:right w:val="none" w:sz="0" w:space="0" w:color="auto"/>
      </w:divBdr>
    </w:div>
    <w:div w:id="951980460">
      <w:bodyDiv w:val="1"/>
      <w:marLeft w:val="0"/>
      <w:marRight w:val="0"/>
      <w:marTop w:val="0"/>
      <w:marBottom w:val="0"/>
      <w:divBdr>
        <w:top w:val="none" w:sz="0" w:space="0" w:color="auto"/>
        <w:left w:val="none" w:sz="0" w:space="0" w:color="auto"/>
        <w:bottom w:val="none" w:sz="0" w:space="0" w:color="auto"/>
        <w:right w:val="none" w:sz="0" w:space="0" w:color="auto"/>
      </w:divBdr>
    </w:div>
    <w:div w:id="994141484">
      <w:bodyDiv w:val="1"/>
      <w:marLeft w:val="0"/>
      <w:marRight w:val="0"/>
      <w:marTop w:val="0"/>
      <w:marBottom w:val="0"/>
      <w:divBdr>
        <w:top w:val="none" w:sz="0" w:space="0" w:color="auto"/>
        <w:left w:val="none" w:sz="0" w:space="0" w:color="auto"/>
        <w:bottom w:val="none" w:sz="0" w:space="0" w:color="auto"/>
        <w:right w:val="none" w:sz="0" w:space="0" w:color="auto"/>
      </w:divBdr>
    </w:div>
    <w:div w:id="994337408">
      <w:bodyDiv w:val="1"/>
      <w:marLeft w:val="0"/>
      <w:marRight w:val="0"/>
      <w:marTop w:val="0"/>
      <w:marBottom w:val="0"/>
      <w:divBdr>
        <w:top w:val="none" w:sz="0" w:space="0" w:color="auto"/>
        <w:left w:val="none" w:sz="0" w:space="0" w:color="auto"/>
        <w:bottom w:val="none" w:sz="0" w:space="0" w:color="auto"/>
        <w:right w:val="none" w:sz="0" w:space="0" w:color="auto"/>
      </w:divBdr>
    </w:div>
    <w:div w:id="1081021591">
      <w:bodyDiv w:val="1"/>
      <w:marLeft w:val="0"/>
      <w:marRight w:val="0"/>
      <w:marTop w:val="0"/>
      <w:marBottom w:val="0"/>
      <w:divBdr>
        <w:top w:val="none" w:sz="0" w:space="0" w:color="auto"/>
        <w:left w:val="none" w:sz="0" w:space="0" w:color="auto"/>
        <w:bottom w:val="none" w:sz="0" w:space="0" w:color="auto"/>
        <w:right w:val="none" w:sz="0" w:space="0" w:color="auto"/>
      </w:divBdr>
    </w:div>
    <w:div w:id="1122112190">
      <w:bodyDiv w:val="1"/>
      <w:marLeft w:val="0"/>
      <w:marRight w:val="0"/>
      <w:marTop w:val="0"/>
      <w:marBottom w:val="0"/>
      <w:divBdr>
        <w:top w:val="none" w:sz="0" w:space="0" w:color="auto"/>
        <w:left w:val="none" w:sz="0" w:space="0" w:color="auto"/>
        <w:bottom w:val="none" w:sz="0" w:space="0" w:color="auto"/>
        <w:right w:val="none" w:sz="0" w:space="0" w:color="auto"/>
      </w:divBdr>
    </w:div>
    <w:div w:id="1206144138">
      <w:bodyDiv w:val="1"/>
      <w:marLeft w:val="0"/>
      <w:marRight w:val="0"/>
      <w:marTop w:val="0"/>
      <w:marBottom w:val="0"/>
      <w:divBdr>
        <w:top w:val="none" w:sz="0" w:space="0" w:color="auto"/>
        <w:left w:val="none" w:sz="0" w:space="0" w:color="auto"/>
        <w:bottom w:val="none" w:sz="0" w:space="0" w:color="auto"/>
        <w:right w:val="none" w:sz="0" w:space="0" w:color="auto"/>
      </w:divBdr>
    </w:div>
    <w:div w:id="1216968600">
      <w:bodyDiv w:val="1"/>
      <w:marLeft w:val="0"/>
      <w:marRight w:val="0"/>
      <w:marTop w:val="0"/>
      <w:marBottom w:val="0"/>
      <w:divBdr>
        <w:top w:val="none" w:sz="0" w:space="0" w:color="auto"/>
        <w:left w:val="none" w:sz="0" w:space="0" w:color="auto"/>
        <w:bottom w:val="none" w:sz="0" w:space="0" w:color="auto"/>
        <w:right w:val="none" w:sz="0" w:space="0" w:color="auto"/>
      </w:divBdr>
    </w:div>
    <w:div w:id="1228298916">
      <w:bodyDiv w:val="1"/>
      <w:marLeft w:val="0"/>
      <w:marRight w:val="0"/>
      <w:marTop w:val="0"/>
      <w:marBottom w:val="0"/>
      <w:divBdr>
        <w:top w:val="none" w:sz="0" w:space="0" w:color="auto"/>
        <w:left w:val="none" w:sz="0" w:space="0" w:color="auto"/>
        <w:bottom w:val="none" w:sz="0" w:space="0" w:color="auto"/>
        <w:right w:val="none" w:sz="0" w:space="0" w:color="auto"/>
      </w:divBdr>
    </w:div>
    <w:div w:id="1255212909">
      <w:bodyDiv w:val="1"/>
      <w:marLeft w:val="0"/>
      <w:marRight w:val="0"/>
      <w:marTop w:val="0"/>
      <w:marBottom w:val="0"/>
      <w:divBdr>
        <w:top w:val="none" w:sz="0" w:space="0" w:color="auto"/>
        <w:left w:val="none" w:sz="0" w:space="0" w:color="auto"/>
        <w:bottom w:val="none" w:sz="0" w:space="0" w:color="auto"/>
        <w:right w:val="none" w:sz="0" w:space="0" w:color="auto"/>
      </w:divBdr>
    </w:div>
    <w:div w:id="1313175475">
      <w:bodyDiv w:val="1"/>
      <w:marLeft w:val="0"/>
      <w:marRight w:val="0"/>
      <w:marTop w:val="0"/>
      <w:marBottom w:val="0"/>
      <w:divBdr>
        <w:top w:val="none" w:sz="0" w:space="0" w:color="auto"/>
        <w:left w:val="none" w:sz="0" w:space="0" w:color="auto"/>
        <w:bottom w:val="none" w:sz="0" w:space="0" w:color="auto"/>
        <w:right w:val="none" w:sz="0" w:space="0" w:color="auto"/>
      </w:divBdr>
    </w:div>
    <w:div w:id="1365642486">
      <w:bodyDiv w:val="1"/>
      <w:marLeft w:val="0"/>
      <w:marRight w:val="0"/>
      <w:marTop w:val="0"/>
      <w:marBottom w:val="0"/>
      <w:divBdr>
        <w:top w:val="none" w:sz="0" w:space="0" w:color="auto"/>
        <w:left w:val="none" w:sz="0" w:space="0" w:color="auto"/>
        <w:bottom w:val="none" w:sz="0" w:space="0" w:color="auto"/>
        <w:right w:val="none" w:sz="0" w:space="0" w:color="auto"/>
      </w:divBdr>
    </w:div>
    <w:div w:id="1377971584">
      <w:bodyDiv w:val="1"/>
      <w:marLeft w:val="0"/>
      <w:marRight w:val="0"/>
      <w:marTop w:val="0"/>
      <w:marBottom w:val="0"/>
      <w:divBdr>
        <w:top w:val="none" w:sz="0" w:space="0" w:color="auto"/>
        <w:left w:val="none" w:sz="0" w:space="0" w:color="auto"/>
        <w:bottom w:val="none" w:sz="0" w:space="0" w:color="auto"/>
        <w:right w:val="none" w:sz="0" w:space="0" w:color="auto"/>
      </w:divBdr>
    </w:div>
    <w:div w:id="1398631201">
      <w:bodyDiv w:val="1"/>
      <w:marLeft w:val="0"/>
      <w:marRight w:val="0"/>
      <w:marTop w:val="0"/>
      <w:marBottom w:val="0"/>
      <w:divBdr>
        <w:top w:val="none" w:sz="0" w:space="0" w:color="auto"/>
        <w:left w:val="none" w:sz="0" w:space="0" w:color="auto"/>
        <w:bottom w:val="none" w:sz="0" w:space="0" w:color="auto"/>
        <w:right w:val="none" w:sz="0" w:space="0" w:color="auto"/>
      </w:divBdr>
    </w:div>
    <w:div w:id="1456290801">
      <w:bodyDiv w:val="1"/>
      <w:marLeft w:val="0"/>
      <w:marRight w:val="0"/>
      <w:marTop w:val="0"/>
      <w:marBottom w:val="0"/>
      <w:divBdr>
        <w:top w:val="none" w:sz="0" w:space="0" w:color="auto"/>
        <w:left w:val="none" w:sz="0" w:space="0" w:color="auto"/>
        <w:bottom w:val="none" w:sz="0" w:space="0" w:color="auto"/>
        <w:right w:val="none" w:sz="0" w:space="0" w:color="auto"/>
      </w:divBdr>
    </w:div>
    <w:div w:id="1529415825">
      <w:bodyDiv w:val="1"/>
      <w:marLeft w:val="0"/>
      <w:marRight w:val="0"/>
      <w:marTop w:val="0"/>
      <w:marBottom w:val="0"/>
      <w:divBdr>
        <w:top w:val="none" w:sz="0" w:space="0" w:color="auto"/>
        <w:left w:val="none" w:sz="0" w:space="0" w:color="auto"/>
        <w:bottom w:val="none" w:sz="0" w:space="0" w:color="auto"/>
        <w:right w:val="none" w:sz="0" w:space="0" w:color="auto"/>
      </w:divBdr>
    </w:div>
    <w:div w:id="1600941226">
      <w:bodyDiv w:val="1"/>
      <w:marLeft w:val="0"/>
      <w:marRight w:val="0"/>
      <w:marTop w:val="0"/>
      <w:marBottom w:val="0"/>
      <w:divBdr>
        <w:top w:val="none" w:sz="0" w:space="0" w:color="auto"/>
        <w:left w:val="none" w:sz="0" w:space="0" w:color="auto"/>
        <w:bottom w:val="none" w:sz="0" w:space="0" w:color="auto"/>
        <w:right w:val="none" w:sz="0" w:space="0" w:color="auto"/>
      </w:divBdr>
    </w:div>
    <w:div w:id="1645887135">
      <w:bodyDiv w:val="1"/>
      <w:marLeft w:val="0"/>
      <w:marRight w:val="0"/>
      <w:marTop w:val="0"/>
      <w:marBottom w:val="0"/>
      <w:divBdr>
        <w:top w:val="none" w:sz="0" w:space="0" w:color="auto"/>
        <w:left w:val="none" w:sz="0" w:space="0" w:color="auto"/>
        <w:bottom w:val="none" w:sz="0" w:space="0" w:color="auto"/>
        <w:right w:val="none" w:sz="0" w:space="0" w:color="auto"/>
      </w:divBdr>
    </w:div>
    <w:div w:id="1647247503">
      <w:bodyDiv w:val="1"/>
      <w:marLeft w:val="0"/>
      <w:marRight w:val="0"/>
      <w:marTop w:val="0"/>
      <w:marBottom w:val="0"/>
      <w:divBdr>
        <w:top w:val="none" w:sz="0" w:space="0" w:color="auto"/>
        <w:left w:val="none" w:sz="0" w:space="0" w:color="auto"/>
        <w:bottom w:val="none" w:sz="0" w:space="0" w:color="auto"/>
        <w:right w:val="none" w:sz="0" w:space="0" w:color="auto"/>
      </w:divBdr>
    </w:div>
    <w:div w:id="1718502540">
      <w:bodyDiv w:val="1"/>
      <w:marLeft w:val="0"/>
      <w:marRight w:val="0"/>
      <w:marTop w:val="0"/>
      <w:marBottom w:val="0"/>
      <w:divBdr>
        <w:top w:val="none" w:sz="0" w:space="0" w:color="auto"/>
        <w:left w:val="none" w:sz="0" w:space="0" w:color="auto"/>
        <w:bottom w:val="none" w:sz="0" w:space="0" w:color="auto"/>
        <w:right w:val="none" w:sz="0" w:space="0" w:color="auto"/>
      </w:divBdr>
    </w:div>
    <w:div w:id="1720009695">
      <w:bodyDiv w:val="1"/>
      <w:marLeft w:val="0"/>
      <w:marRight w:val="0"/>
      <w:marTop w:val="0"/>
      <w:marBottom w:val="0"/>
      <w:divBdr>
        <w:top w:val="none" w:sz="0" w:space="0" w:color="auto"/>
        <w:left w:val="none" w:sz="0" w:space="0" w:color="auto"/>
        <w:bottom w:val="none" w:sz="0" w:space="0" w:color="auto"/>
        <w:right w:val="none" w:sz="0" w:space="0" w:color="auto"/>
      </w:divBdr>
    </w:div>
    <w:div w:id="1751387688">
      <w:bodyDiv w:val="1"/>
      <w:marLeft w:val="0"/>
      <w:marRight w:val="0"/>
      <w:marTop w:val="0"/>
      <w:marBottom w:val="0"/>
      <w:divBdr>
        <w:top w:val="none" w:sz="0" w:space="0" w:color="auto"/>
        <w:left w:val="none" w:sz="0" w:space="0" w:color="auto"/>
        <w:bottom w:val="none" w:sz="0" w:space="0" w:color="auto"/>
        <w:right w:val="none" w:sz="0" w:space="0" w:color="auto"/>
      </w:divBdr>
    </w:div>
    <w:div w:id="1866363999">
      <w:bodyDiv w:val="1"/>
      <w:marLeft w:val="0"/>
      <w:marRight w:val="0"/>
      <w:marTop w:val="0"/>
      <w:marBottom w:val="0"/>
      <w:divBdr>
        <w:top w:val="none" w:sz="0" w:space="0" w:color="auto"/>
        <w:left w:val="none" w:sz="0" w:space="0" w:color="auto"/>
        <w:bottom w:val="none" w:sz="0" w:space="0" w:color="auto"/>
        <w:right w:val="none" w:sz="0" w:space="0" w:color="auto"/>
      </w:divBdr>
    </w:div>
    <w:div w:id="1878732759">
      <w:bodyDiv w:val="1"/>
      <w:marLeft w:val="0"/>
      <w:marRight w:val="0"/>
      <w:marTop w:val="0"/>
      <w:marBottom w:val="0"/>
      <w:divBdr>
        <w:top w:val="none" w:sz="0" w:space="0" w:color="auto"/>
        <w:left w:val="none" w:sz="0" w:space="0" w:color="auto"/>
        <w:bottom w:val="none" w:sz="0" w:space="0" w:color="auto"/>
        <w:right w:val="none" w:sz="0" w:space="0" w:color="auto"/>
      </w:divBdr>
    </w:div>
    <w:div w:id="1980841631">
      <w:bodyDiv w:val="1"/>
      <w:marLeft w:val="0"/>
      <w:marRight w:val="0"/>
      <w:marTop w:val="0"/>
      <w:marBottom w:val="0"/>
      <w:divBdr>
        <w:top w:val="none" w:sz="0" w:space="0" w:color="auto"/>
        <w:left w:val="none" w:sz="0" w:space="0" w:color="auto"/>
        <w:bottom w:val="none" w:sz="0" w:space="0" w:color="auto"/>
        <w:right w:val="none" w:sz="0" w:space="0" w:color="auto"/>
      </w:divBdr>
    </w:div>
    <w:div w:id="2068914577">
      <w:bodyDiv w:val="1"/>
      <w:marLeft w:val="0"/>
      <w:marRight w:val="0"/>
      <w:marTop w:val="0"/>
      <w:marBottom w:val="0"/>
      <w:divBdr>
        <w:top w:val="none" w:sz="0" w:space="0" w:color="auto"/>
        <w:left w:val="none" w:sz="0" w:space="0" w:color="auto"/>
        <w:bottom w:val="none" w:sz="0" w:space="0" w:color="auto"/>
        <w:right w:val="none" w:sz="0" w:space="0" w:color="auto"/>
      </w:divBdr>
    </w:div>
    <w:div w:id="2115707058">
      <w:bodyDiv w:val="1"/>
      <w:marLeft w:val="0"/>
      <w:marRight w:val="0"/>
      <w:marTop w:val="0"/>
      <w:marBottom w:val="0"/>
      <w:divBdr>
        <w:top w:val="none" w:sz="0" w:space="0" w:color="auto"/>
        <w:left w:val="none" w:sz="0" w:space="0" w:color="auto"/>
        <w:bottom w:val="none" w:sz="0" w:space="0" w:color="auto"/>
        <w:right w:val="none" w:sz="0" w:space="0" w:color="auto"/>
      </w:divBdr>
    </w:div>
    <w:div w:id="2136480850">
      <w:bodyDiv w:val="1"/>
      <w:marLeft w:val="0"/>
      <w:marRight w:val="0"/>
      <w:marTop w:val="0"/>
      <w:marBottom w:val="0"/>
      <w:divBdr>
        <w:top w:val="none" w:sz="0" w:space="0" w:color="auto"/>
        <w:left w:val="none" w:sz="0" w:space="0" w:color="auto"/>
        <w:bottom w:val="none" w:sz="0" w:space="0" w:color="auto"/>
        <w:right w:val="none" w:sz="0" w:space="0" w:color="auto"/>
      </w:divBdr>
    </w:div>
    <w:div w:id="213772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92BFDBCF604C25888675CC3B29591F"/>
        <w:category>
          <w:name w:val="General"/>
          <w:gallery w:val="placeholder"/>
        </w:category>
        <w:types>
          <w:type w:val="bbPlcHdr"/>
        </w:types>
        <w:behaviors>
          <w:behavior w:val="content"/>
        </w:behaviors>
        <w:guid w:val="{DB29DE62-C74C-4A0A-A920-E9E7E91929EB}"/>
      </w:docPartPr>
      <w:docPartBody>
        <w:p w:rsidR="00051D4F" w:rsidRDefault="00902E1F" w:rsidP="00902E1F">
          <w:pPr>
            <w:pStyle w:val="AE92BFDBCF604C25888675CC3B29591F"/>
          </w:pPr>
          <w:r w:rsidRPr="0097635C">
            <w:rPr>
              <w:rStyle w:val="PlaceholderText"/>
            </w:rPr>
            <w:t>Click or tap here to enter text.</w:t>
          </w:r>
        </w:p>
      </w:docPartBody>
    </w:docPart>
    <w:docPart>
      <w:docPartPr>
        <w:name w:val="845EEC7D9F714C07A3D905FD952F91C6"/>
        <w:category>
          <w:name w:val="General"/>
          <w:gallery w:val="placeholder"/>
        </w:category>
        <w:types>
          <w:type w:val="bbPlcHdr"/>
        </w:types>
        <w:behaviors>
          <w:behavior w:val="content"/>
        </w:behaviors>
        <w:guid w:val="{3ABDAE50-6D7E-4E49-82C5-7707F3A13534}"/>
      </w:docPartPr>
      <w:docPartBody>
        <w:p w:rsidR="00B24D32" w:rsidRDefault="00227E33" w:rsidP="00227E33">
          <w:pPr>
            <w:pStyle w:val="845EEC7D9F714C07A3D905FD952F91C6"/>
          </w:pPr>
          <w:r w:rsidRPr="0097635C">
            <w:rPr>
              <w:rStyle w:val="PlaceholderText"/>
            </w:rPr>
            <w:t>Click or tap here to enter text.</w:t>
          </w:r>
        </w:p>
      </w:docPartBody>
    </w:docPart>
    <w:docPart>
      <w:docPartPr>
        <w:name w:val="A1C41C978F3D4294BF960637CDBE4587"/>
        <w:category>
          <w:name w:val="General"/>
          <w:gallery w:val="placeholder"/>
        </w:category>
        <w:types>
          <w:type w:val="bbPlcHdr"/>
        </w:types>
        <w:behaviors>
          <w:behavior w:val="content"/>
        </w:behaviors>
        <w:guid w:val="{2CE755E2-5FD9-4EF1-A4E0-FDE57E40C40F}"/>
      </w:docPartPr>
      <w:docPartBody>
        <w:p w:rsidR="00B24D32" w:rsidRDefault="00227E33" w:rsidP="00227E33">
          <w:pPr>
            <w:pStyle w:val="A1C41C978F3D4294BF960637CDBE4587"/>
          </w:pPr>
          <w:r w:rsidRPr="009763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E1F"/>
    <w:rsid w:val="00026AC6"/>
    <w:rsid w:val="00051D4F"/>
    <w:rsid w:val="00221FB6"/>
    <w:rsid w:val="00227E33"/>
    <w:rsid w:val="008E1E46"/>
    <w:rsid w:val="00902E1F"/>
    <w:rsid w:val="009C7C9D"/>
    <w:rsid w:val="00A94CCA"/>
    <w:rsid w:val="00B24D32"/>
    <w:rsid w:val="00B451D6"/>
    <w:rsid w:val="00BB135B"/>
    <w:rsid w:val="00E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C9D"/>
    <w:rPr>
      <w:color w:val="808080"/>
    </w:rPr>
  </w:style>
  <w:style w:type="paragraph" w:customStyle="1" w:styleId="AE92BFDBCF604C25888675CC3B29591F">
    <w:name w:val="AE92BFDBCF604C25888675CC3B29591F"/>
    <w:rsid w:val="00902E1F"/>
  </w:style>
  <w:style w:type="paragraph" w:customStyle="1" w:styleId="845EEC7D9F714C07A3D905FD952F91C6">
    <w:name w:val="845EEC7D9F714C07A3D905FD952F91C6"/>
    <w:rsid w:val="00227E33"/>
  </w:style>
  <w:style w:type="paragraph" w:customStyle="1" w:styleId="A1C41C978F3D4294BF960637CDBE4587">
    <w:name w:val="A1C41C978F3D4294BF960637CDBE4587"/>
    <w:rsid w:val="00227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1480AE-DDAF-4335-A298-981C6ADFFF43}">
  <we:reference id="wa104382081" version="1.46.0.0" store="en-US" storeType="OMEX"/>
  <we:alternateReferences>
    <we:reference id="wa104382081" version="1.46.0.0" store="en-US" storeType="OMEX"/>
  </we:alternateReferences>
  <we:properties>
    <we:property name="MENDELEY_CITATIONS" value="[{&quot;citationID&quot;:&quot;MENDELEY_CITATION_3e36c2e8-6c8e-49a5-982b-a09371250daa&quot;,&quot;properties&quot;:{&quot;noteIndex&quot;:0},&quot;isEdited&quot;:false,&quot;manualOverride&quot;:{&quot;isManuallyOverridden&quot;:true,&quot;citeprocText&quot;:&quot;(Backus &amp;#38; Gilbert, 1967)&quot;,&quot;manualOverrideText&quot;:&quot; by Backus and Gilbert (1967)&quot;},&quot;citationItems&quot;:[{&quot;id&quot;:&quot;5be80b09-cb5d-3d2f-b9dc-6248775a8305&quot;,&quot;itemData&quot;:{&quot;type&quot;:&quot;article-journal&quot;,&quot;id&quot;:&quot;5be80b09-cb5d-3d2f-b9dc-6248775a8305&quot;,&quot;title&quot;:&quot;Numerical Applications of a Formalism for Geophysical Inverse Problems&quot;,&quot;author&quot;:[{&quot;family&quot;:&quot;Backus&quot;,&quot;given&quot;:&quot;G. E.&quot;,&quot;parse-names&quot;:false,&quot;dropping-particle&quot;:&quot;&quot;,&quot;non-dropping-particle&quot;:&quot;&quot;},{&quot;family&quot;:&quot;Gilbert&quot;,&quot;given&quot;:&quot;J. F.&quot;,&quot;parse-names&quot;:false,&quot;dropping-particle&quot;:&quot;&quot;,&quot;non-dropping-particle&quot;:&quot;&quot;}],&quot;container-title&quot;:&quot;Geophysical Journal of the Royal Astronomical Society&quot;,&quot;accessed&quot;:{&quot;date-parts&quot;:[[2023,2,12]]},&quot;DOI&quot;:&quot;10.1111/J.1365-246X.1967.TB02159.X&quot;,&quot;ISSN&quot;:&quot;1365-246X&quot;,&quot;URL&quot;:&quot;https://onlinelibrary.wiley.com/doi/full/10.1111/j.1365-246X.1967.tb02159.x&quot;,&quot;issued&quot;:{&quot;date-parts&quot;:[[1967,7,1]]},&quot;page&quot;:&quot;247-276&quot;,&quot;abstract&quot;:&quot;A gross datum of the Earth is a single measurable number describing some property of the whole Earth, such as mass, moment of inertia, or the frequency of oscillation of some identified elastic‐gravitational normal mode. We prove that the collection of Earth models which yield the physically observed values of any independent set of gross Earth data is either empty or infinite dimensional. We exploit this very high degree of non‐uniqueness in real geophysical inverse problems to generate computer programs which iteratively produce Earth models to fit given gross Earth data and satisfy other criteria. We describe techniques for exploring the collection of all Earth models which fit given gross Earth data. Finally, we apply the theory to the normal modes of elastic‐gravitational oscillation of the Earth. Copyright © 1967, Wiley Blackwell. All rights reserved&quot;,&quot;publisher&quot;:&quot;John Wiley &amp; Sons, Ltd&quot;,&quot;issue&quot;:&quot;1-3&quot;,&quot;volume&quot;:&quot;13&quot;,&quot;container-title-short&quot;:&quot;&quot;},&quot;isTemporary&quot;:false}],&quot;citationTag&quot;:&quot;MENDELEY_CITATION_v3_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&quot;},{&quot;citationID&quot;:&quot;MENDELEY_CITATION_fe715868-5964-4c5a-9cb7-9f02ab88623b&quot;,&quot;properties&quot;:{&quot;noteIndex&quot;:0},&quot;isEdited&quot;:false,&quot;manualOverride&quot;:{&quot;isManuallyOverridden&quot;:false,&quot;citeprocText&quot;:&quot;(Emami Niri &amp;#38; Lumley, 2017)&quot;,&quot;manualOverrideText&quot;:&quot;&quot;},&quot;citationItems&quot;:[{&quot;id&quot;:&quot;6a47d5ec-3b37-38e4-a660-41a7c431437a&quot;,&quot;itemData&quot;:{&quot;type&quot;:&quot;article-journal&quot;,&quot;id&quot;:&quot;6a47d5ec-3b37-38e4-a660-41a7c431437a&quot;,&quot;title&quot;:&quot;Initialising reservoir models for history matching using pre-production 3D seismic data: constraining methods and uncertainties&quot;,&quot;author&quot;:[{&quot;family&quot;:&quot;Emami Niri&quot;,&quot;given&quot;:&quot;Mohammad&quot;,&quot;parse-names&quot;:false,&quot;dropping-particle&quot;:&quot;&quot;,&quot;non-dropping-particle&quot;:&quot;&quot;},{&quot;family&quot;:&quot;Lumley&quot;,&quot;given&quot;:&quot;David E&quot;,&quot;parse-names&quot;:false,&quot;dropping-particle&quot;:&quot;&quot;,&quot;non-dropping-particle&quot;:&quot;&quot;}],&quot;container-title&quot;:&quot;Exploration Geophysics&quot;,&quot;accessed&quot;:{&quot;date-parts&quot;:[[2023,2,8]]},&quot;DOI&quot;:&quot;10.1071/EG15013&quot;,&quot;ISSN&quot;:&quot;1834-7533&quot;,&quot;URL&quot;:&quot;https://www.tandfonline.com/action/journalInformation?journalCode=texg20&quot;,&quot;issued&quot;:{&quot;date-parts&quot;:[[2017,12,6]]},&quot;page&quot;:&quot;37-48&quot;,&quot;abstract&quot;:&quot;Integration of 3D and time-lapse 4D seismic data into reservoir modelling and history matching processes poses a significant challenge due to the frequent mismatch between the initial reservoir model, the true reservoir geology, and the pre-production (baseline) seismic data. A fundamental step of a reservoir characterisation and performance study is the preconditioning of the initial reservoir model to equally honour both the geological knowledge and seismic data. In this paper we analyse the issues that have a significant impact on the (mis)match of the initial reservoir model with well logs and inverted 3D seismic data. These issues include the constraining methods for reservoir lithofacies modelling, the sensitivity of the results to the presence of realistic resolution and noise in the seismic data, the geostatistical modelling parameters, and the uncertainties associated with quantitative incorporation of inverted seismic data in reservoir lithofacies modelling. We demonstrate that in a geostatistical lithofacies simulation process, seismic constraining methods based on seismic litho-probability curves and seismic litho-probability cubes yield the best match to the reference model, even when realistic resolution and noise is included in the dataset. In addition, our analyses show that quantitative incorporation of inverted 3D seismic data in static reservoir modelling carries a range of uncertainties and should be cautiously applied in order to minimise the risk of misinterpretation. These uncertainties are due to the limited vertical resolution of the seismic data compared to the scale of the geological heterogeneities, the fundamental instability of the inverse problem, and the non-unique elastic properties of different lithofacies types.&quot;,&quot;issue&quot;:&quot;1&quot;,&quot;volume&quot;:&quot;48&quot;,&quot;container-title-short&quot;:&quot;&quot;},&quot;isTemporary&quot;:false}],&quot;citationTag&quot;:&quot;MENDELEY_CITATION_v3_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&quot;},{&quot;citationID&quot;:&quot;MENDELEY_CITATION_93f63ac4-8006-4845-a62f-f04f2822bb4d&quot;,&quot;properties&quot;:{&quot;noteIndex&quot;:0},&quot;isEdited&quot;:false,&quot;manualOverride&quot;:{&quot;isManuallyOverridden&quot;:false,&quot;citeprocText&quot;:&quot;(Abdellatif et al., 2022; Chan &amp;#38; Elsheikh, 2020; Feng et al., 2022; Yang et al., 2022)&quot;,&quot;manualOverrideText&quot;:&quot;&quot;},&quot;citationItems&quot;:[{&quot;id&quot;:&quot;f9c59a9b-53b5-3a8d-b1d8-46fc4b558ef5&quot;,&quot;itemData&quot;:{&quot;type&quot;:&quot;article-journal&quot;,&quot;id&quot;:&quot;f9c59a9b-53b5-3a8d-b1d8-46fc4b558ef5&quot;,&quot;title&quot;:&quot;Generating unrepresented proportions of geological facies using Generative Adversarial Networks&quot;,&quot;author&quot;:[{&quot;family&quot;:&quot;Abdellatif&quot;,&quot;given&quot;:&quot;Alhasan&quot;,&quot;parse-names&quot;:false,&quot;dropping-particle&quot;:&quot;&quot;,&quot;non-dropping-particle&quot;:&quot;&quot;},{&quot;family&quot;:&quot;Elsheikh&quot;,&quot;given&quot;:&quot;Ahmed H.&quot;,&quot;parse-names&quot;:false,&quot;dropping-particle&quot;:&quot;&quot;,&quot;non-dropping-particle&quot;:&quot;&quot;},{&quot;family&quot;:&quot;Graham&quot;,&quot;given&quot;:&quot;Gavin&quot;,&quot;parse-names&quot;:false,&quot;dropping-particle&quot;:&quot;&quot;,&quot;non-dropping-particle&quot;:&quot;&quot;},{&quot;family&quot;:&quot;Busby&quot;,&quot;given&quot;:&quot;Daniel&quot;,&quot;parse-names&quot;:false,&quot;dropping-particle&quot;:&quot;&quot;,&quot;non-dropping-particle&quot;:&quot;&quot;},{&quot;family&quot;:&quot;Berthet&quot;,&quot;given&quot;:&quot;Philippe&quot;,&quot;parse-names&quot;:false,&quot;dropping-particle&quot;:&quot;&quot;,&quot;non-dropping-particle&quot;:&quot;&quot;}],&quot;container-title&quot;:&quot;Computers and Geosciences&quot;,&quot;container-title-short&quot;:&quot;Comput Geosci&quot;,&quot;accessed&quot;:{&quot;date-parts&quot;:[[2023,2,8]]},&quot;DOI&quot;:&quot;10.1016/J.CAGEO.2022.105085&quot;,&quot;ISSN&quot;:&quot;00983004&quot;,&quot;issued&quot;:{&quot;date-parts&quot;:[[2022,5,1]]},&quot;abstract&quot;:&quot;In this work, we investigate the capacity of Generative Adversarial Networks (GANs) in interpolating and extrapolating facies proportions in a geological dataset. The new generated realizations with unrepresented (aka. missing) proportions are assumed to belong to the same original data distribution. Specifically, we design a conditional GANs model that can drive the generated facies toward new proportions not found in the training set. The presented study includes an investigation of various training settings and model architectures. In addition, we devised new conditioning routines for an improved generation of the missing samples. The presented numerical experiments on images of binary and multiple facies showed good geological consistency as well as strong correlation with the target conditions.&quot;,&quot;publisher&quot;:&quot;Elsevier Ltd&quot;,&quot;volume&quot;:&quot;162&quot;},&quot;isTemporary&quot;:false},{&quot;id&quot;:&quot;efb6ab8b-bcbc-3821-8121-c597cae3ddfa&quot;,&quot;itemData&quot;:{&quot;type&quot;:&quot;article-journal&quot;,&quot;id&quot;:&quot;efb6ab8b-bcbc-3821-8121-c597cae3ddfa&quot;,&quot;title&quot;:&quot;Application of Bayesian Generative Adversarial Networks to Geological Facies Modeling&quot;,&quot;author&quot;:[{&quot;family&quot;:&quot;Feng&quot;,&quot;given&quot;:&quot;Runhai&quot;,&quot;parse-names&quot;:false,&quot;dropping-particle&quot;:&quot;&quot;,&quot;non-dropping-particle&quot;:&quot;&quot;},{&quot;family&quot;:&quot;Grana&quot;,&quot;given&quot;:&quot;Dario&quot;,&quot;parse-names&quot;:false,&quot;dropping-particle&quot;:&quot;&quot;,&quot;non-dropping-particle&quot;:&quot;&quot;},{&quot;family&quot;:&quot;Mukerji&quot;,&quot;given&quot;:&quot;· Tapan&quot;,&quot;parse-names&quot;:false,&quot;dropping-particle&quot;:&quot;&quot;,&quot;non-dropping-particle&quot;:&quot;&quot;},{&quot;family&quot;:&quot;Mosegaard&quot;,&quot;given&quot;:&quot;Klaus&quot;,&quot;parse-names&quot;:false,&quot;dropping-particle&quot;:&quot;&quot;,&quot;non-dropping-particle&quot;:&quot;&quot;}],&quot;container-title&quot;:&quot;Mathematical Geosciences&quot;,&quot;container-title-short&quot;:&quot;Math Geosci&quot;,&quot;accessed&quot;:{&quot;date-parts&quot;:[[2023,2,8]]},&quot;DOI&quot;:&quot;10.1007/s11004-022-09994-w&quot;,&quot;URL&quot;:&quot;https://doi.org/10.1007/s11004-022-09994-w&quot;,&quot;issued&quot;:{&quot;date-parts&quot;:[[2022]]},&quot;page&quot;:&quot;831-855&quot;,&quot;abstract&quot;:&quot;Geological facies modeling is a key component in exploration and characterization of subsurface reservoirs. While traditional geostatistical approaches are still commonly used nowadays, deep learning is gaining a lot of attention within geosci-entific community for generating subsurface models, as a result of recent advance of computing powers and increasing availability of training data sets. This work presents a deep learning approach for geological facies modeling based on generative adver-sarial networks (GANs) combined with training-image-based simulation. In a typical application of learned networks, all neural network parameters are fixed after training, and the uncertainty in the trained model cannot be analyzed. To address this problem , a Bayesian GANs (BGANs) approach is proposed to create facies models. In this approach, a probability distribution is assigned to the neural parameters of the BGANs. Only neural parameters of the generator in BGANs are assigned with a probability function, and the ones in the discriminator are treated as fixed. Random samples are then drawn from the posterior distribution of neural parameters to simulate subsurface facies models. The proposed approach is applied to the two different geological depo-sitional scenarios, fluvial channels and carbonate mounds, and the generated models reasonably capture the variability of the training/testing data. Meanwhile, the model uncertainty of learned networks is readily accessible. To fully sample the spatial distribution in the training image set, a large collection of samples of network parameters is required to be drawn from the posterior distribution, thus significantly increasing computational cost. B Runhai Feng&quot;,&quot;volume&quot;:&quot;54&quot;},&quot;isTemporary&quot;:false},{&quot;id&quot;:&quot;c3450981-d97f-3274-959f-b3ce4b3a83c6&quot;,&quot;itemData&quot;:{&quot;type&quot;:&quot;article-journal&quot;,&quot;id&quot;:&quot;c3450981-d97f-3274-959f-b3ce4b3a83c6&quot;,&quot;title&quot;:&quot;Automatic reconstruction method of 3D geological models based on deep convolutional generative adversarial networks&quot;,&quot;author&quot;:[{&quot;family&quot;:&quot;Yang&quot;,&quot;given&quot;:&quot;Zixiao&quot;,&quot;parse-names&quot;:false,&quot;dropping-particle&quot;:&quot;&quot;,&quot;non-dropping-particle&quot;:&quot;&quot;},{&quot;family&quot;:&quot;Chen&quot;,&quot;given&quot;:&quot;Qiyu&quot;,&quot;parse-names&quot;:false,&quot;dropping-particle&quot;:&quot;&quot;,&quot;non-dropping-particle&quot;:&quot;&quot;},{&quot;family&quot;:&quot;Cui&quot;,&quot;given&quot;:&quot;Zhesi&quot;,&quot;parse-names&quot;:false,&quot;dropping-particle&quot;:&quot;&quot;,&quot;non-dropping-particle&quot;:&quot;&quot;},{&quot;family&quot;:&quot;Liu&quot;,&quot;given&quot;:&quot;Gang&quot;,&quot;parse-names&quot;:false,&quot;dropping-particle&quot;:&quot;&quot;,&quot;non-dropping-particle&quot;:&quot;&quot;},{&quot;family&quot;:&quot;Dong&quot;,&quot;given&quot;:&quot;Shaoqun&quot;,&quot;parse-names&quot;:false,&quot;dropping-particle&quot;:&quot;&quot;,&quot;non-dropping-particle&quot;:&quot;&quot;},{&quot;family&quot;:&quot;Tian&quot;,&quot;given&quot;:&quot;Yiping&quot;,&quot;parse-names&quot;:false,&quot;dropping-particle&quot;:&quot;&quot;,&quot;non-dropping-particle&quot;:&quot;&quot;}],&quot;container-title&quot;:&quot;Computational Geosciences&quot;,&quot;container-title-short&quot;:&quot;Comput Geosci&quot;,&quot;accessed&quot;:{&quot;date-parts&quot;:[[2023,2,8]]},&quot;DOI&quot;:&quot;10.1007/s10596-022-10152-8&quot;,&quot;URL&quot;:&quot;https://doi.org/10.1007/s10596-022-10152-8&quot;,&quot;issued&quot;:{&quot;date-parts&quot;:[[2022]]},&quot;page&quot;:&quot;1135-1150&quot;,&quot;abstract&quot;:&quot;How to reconstruct a credible three-dimensional (3D) geological model from very limited survey data, e.g. boreholes, outcrop, and two-dimensional (2D) images, is challenging in the field of 3D geological modeling. Against the limitations of the huge computational consumption and complex parameterization of geostatistics-based stochastic simulation methods, we propose an automatic reconstruction method of 3D geological models based on deep convolutional generative adversarial network (DCGAN). In this work, 2D geological sections are used as conditioning data to generate 3D geological models automatically. Various realizations can be reproduced under a same DCGAN model established through deep network training. A U-Net structure is used to enhance the fitting effect of the DCGAN model. In addition, joint loss functions are exploited to increase the similarity between 3D realizations and reference models. Three synthetic datasets were used to verify the capability of the method presented in this paper. Experimental results show that the proposed 3D automatic reconstruction method based on DCGAN can capture the features, trends and spatial patterns of geological structures well. The output models obey the used conditioning data. The complex heterogeneous structures are reconstructed more accurately and quickly by using the proposed method.&quot;,&quot;volume&quot;:&quot;26&quot;},&quot;isTemporary&quot;:false},{&quot;id&quot;:&quot;64d3764d-86e8-3e3b-911f-090dabf590da&quot;,&quot;itemData&quot;:{&quot;type&quot;:&quot;article-journal&quot;,&quot;id&quot;:&quot;64d3764d-86e8-3e3b-911f-090dabf590da&quot;,&quot;title&quot;:&quot;Parametrization of Stochastic Inputs Using Generative Adversarial Networks With Application in Geology&quot;,&quot;author&quot;:[{&quot;family&quot;:&quot;Chan&quot;,&quot;given&quot;:&quot;Shing&quot;,&quot;parse-names&quot;:false,&quot;dropping-particle&quot;:&quot;&quot;,&quot;non-dropping-particle&quot;:&quot;&quot;},{&quot;family&quot;:&quot;Elsheikh&quot;,&quot;given&quot;:&quot;Ahmed H.&quot;,&quot;parse-names&quot;:false,&quot;dropping-particle&quot;:&quot;&quot;,&quot;non-dropping-particle&quot;:&quot;&quot;}],&quot;container-title&quot;:&quot;Frontiers in Water&quot;,&quot;accessed&quot;:{&quot;date-parts&quot;:[[2023,2,12]]},&quot;DOI&quot;:&quot;10.3389/FRWA.2020.00005/BIBTEX&quot;,&quot;ISSN&quot;:&quot;26249375&quot;,&quot;issued&quot;:{&quot;date-parts&quot;:[[2020,3,25]]},&quot;page&quot;:&quot;5&quot;,&quot;abstract&quot;:&quot;We investigate artificial neural networks as a parametrization tool for stochastic inputs in numerical simulations. We address parametrization from the point of view of emulating the data generating process, instead of explicitly constructing a parametric form to preserve predefined statistics of the data. This is done by training a neural network to generate samples from the data distribution using a recent deep learning technique called generative adversarial networks. By emulating the data generating process, the relevant statistics of the data are replicated. The method is assessed in subsurface flow problems, where effective parametrization of underground properties such as permeability is important due to the high dimensionality and presence of high spatial correlations. We experiment with realizations of binary channelized subsurface permeability and perform uncertainty quantification and parameter estimation. Results show that the parametrization using generative adversarial networks is very effective in preserving visual realism as well as high order statistics of the flow responses, while achieving a dimensionality reduction of two orders of magnitude.&quot;,&quot;publisher&quot;:&quot;Frontiers Media S.A.&quot;,&quot;volume&quot;:&quot;2&quot;},&quot;isTemporary&quot;:false}],&quot;citationTag&quot;:&quot;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&quot;},{&quot;citationID&quot;:&quot;MENDELEY_CITATION_3d8ccefd-8fc5-41cd-a9cf-d264d0da7307&quot;,&quot;properties&quot;:{&quot;noteIndex&quot;:0},&quot;isEdited&quot;:false,&quot;manualOverride&quot;:{&quot;isManuallyOverridden&quot;:false,&quot;citeprocText&quot;:&quot;(T. Zhang et al., 2022; T. F. Zhang et al., 2019)&quot;,&quot;manualOverrideText&quot;:&quot;&quot;},&quot;citationItems&quot;:[{&quot;id&quot;:&quot;3efa4a13-2c73-3108-a9be-48cd0d4f111c&quot;,&quot;itemData&quot;:{&quot;type&quot;:&quot;article-journal&quot;,&quot;id&quot;:&quot;3efa4a13-2c73-3108-a9be-48cd0d4f111c&quot;,&quot;title&quot;:&quot;3D reconstruction of porous media using a batch normalized variational auto-encoder&quot;,&quot;author&quot;:[{&quot;family&quot;:&quot;Zhang&quot;,&quot;given&quot;:&quot;Ting&quot;,&quot;parse-names&quot;:false,&quot;dropping-particle&quot;:&quot;&quot;,&quot;non-dropping-particle&quot;:&quot;&quot;},{&quot;family&quot;:&quot;Yang&quot;,&quot;given&quot;:&quot;Yi&quot;,&quot;parse-names&quot;:false,&quot;dropping-particle&quot;:&quot;&quot;,&quot;non-dropping-particle&quot;:&quot;&quot;},{&quot;family&quot;:&quot;Zhang&quot;,&quot;given&quot;:&quot;Anqin&quot;,&quot;parse-names&quot;:false,&quot;dropping-particle&quot;:&quot;&quot;,&quot;non-dropping-particle&quot;:&quot;&quot;}],&quot;container-title&quot;:&quot;Computational Geosciences&quot;,&quot;container-title-short&quot;:&quot;Comput Geosci&quot;,&quot;accessed&quot;:{&quot;date-parts&quot;:[[2023,2,8]]},&quot;DOI&quot;:&quot;10.1007/s10596-022-10159-1&quot;,&quot;URL&quot;:&quot;https://doi.org/10.1007/s10596-022-10159-1&quot;,&quot;issued&quot;:{&quot;date-parts&quot;:[[2022]]},&quot;page&quot;:&quot;1261-1278&quot;,&quot;abstract&quot;:&quot;The 3D reconstruction of porous media plays a key role in many engineering applications. There are two main methods for the reconstruction of porous media: physical experimental methods and numerical reconstruction methods. The former are usually expensive and restricted by the limited size of experimental samples, while the latter are relatively cost-effective but still suffer from a lengthy processing time and unsatisfactory performance. With the vigorous development of deep learning in recent years, applying deep learning methods to 3D reconstruction of porous media has become an important direction. Variational auto-encoder (VAE) is one of the typical deep learning methods with a strong ability of extracting features from training images (TIs), but it has the problem of posterior collapse, meaning the generated data from the decoder are not related to its input data, i.e. the latent space Z. This paper proposes a VAE model (called SE-FBN-VAE) based on squeeze-and-excitation network (SENet) and fixed batch normalization (FBN) for the reconstruction of porous media. SENet is a simple and efficient channel attention mechanism, which improves the sensitivity of the model to channel characteristics. The application of SENet to VAE can further improve its ability of extracting features from TIs. Batch normalization (BN) is a common method for data normalization in neural networks, which reduces the convergence time of the network. In this paper, BN is slightly modified to solve the problem of posterior collapse of VAE. Compared with some other numerical methods, the effectiveness and practicability of the proposed method are demonstrated.&quot;,&quot;volume&quot;:&quot;26&quot;},&quot;isTemporary&quot;:false},{&quot;id&quot;:&quot;b5bbd9d7-7be1-3149-a27a-29bb565a3759&quot;,&quot;itemData&quot;:{&quot;type&quot;:&quot;article-journal&quot;,&quot;id&quot;:&quot;b5bbd9d7-7be1-3149-a27a-29bb565a3759&quot;,&quot;title&quot;:&quot;Generating geologically realistic 3D reservoir facies models using deep learning of sedimentary architecture with generative adversarial networks&quot;,&quot;author&quot;:[{&quot;family&quot;:&quot;Zhang&quot;,&quot;given&quot;:&quot;Tuan Feng&quot;,&quot;parse-names&quot;:false,&quot;dropping-particle&quot;:&quot;&quot;,&quot;non-dropping-particle&quot;:&quot;&quot;},{&quot;family&quot;:&quot;Tilke&quot;,&quot;given&quot;:&quot;Peter&quot;,&quot;parse-names&quot;:false,&quot;dropping-particle&quot;:&quot;&quot;,&quot;non-dropping-particle&quot;:&quot;&quot;},{&quot;family&quot;:&quot;Dupont&quot;,&quot;given&quot;:&quot;Emilien&quot;,&quot;parse-names&quot;:false,&quot;dropping-particle&quot;:&quot;&quot;,&quot;non-dropping-particle&quot;:&quot;&quot;},{&quot;family&quot;:&quot;Zhu&quot;,&quot;given&quot;:&quot;Ling Chen&quot;,&quot;parse-names&quot;:false,&quot;dropping-particle&quot;:&quot;&quot;,&quot;non-dropping-particle&quot;:&quot;&quot;},{&quot;family&quot;:&quot;Liang&quot;,&quot;given&quot;:&quot;Lin&quot;,&quot;parse-names&quot;:false,&quot;dropping-particle&quot;:&quot;&quot;,&quot;non-dropping-particle&quot;:&quot;&quot;},{&quot;family&quot;:&quot;Bailey&quot;,&quot;given&quot;:&quot;William&quot;,&quot;parse-names&quot;:false,&quot;dropping-particle&quot;:&quot;&quot;,&quot;non-dropping-particle&quot;:&quot;&quot;}],&quot;container-title&quot;:&quot;Petroleum Science&quot;,&quot;container-title-short&quot;:&quot;Pet Sci&quot;,&quot;accessed&quot;:{&quot;date-parts&quot;:[[2023,2,8]]},&quot;DOI&quot;:&quot;10.1007/S12182-019-0328-4/TABLES/1&quot;,&quot;ISSN&quot;:&quot;19958226&quot;,&quot;URL&quot;:&quot;https://link.springer.com/article/10.1007/s12182-019-0328-4&quot;,&quot;issued&quot;:{&quot;date-parts&quot;:[[2019,6,1]]},&quot;page&quot;:&quot;541-549&quot;,&quot;abstract&quot;:&quot;This paper proposes a novel approach for generating 3-dimensional complex geological facies models based on deep generative models. It can reproduce a wide range of conceptual geological models while possessing the flexibility necessary to honor constraints such as well data. Compared with existing geostatistics-based modeling methods, our approach produces realistic subsurface facies architecture in 3D using a state-of-the-art deep learning method called generative adversarial networks (GANs). GANs couple a generator with a discriminator, and each uses a deep convolutional neural network. The networks are trained in an adversarial manner until the generator can create “fake” images that the discriminator cannot distinguish from “real” images. We extend the original GAN approach to 3D geological modeling at the reservoir scale. The GANs are trained using a library of 3D facies models. Once the GANs have been trained, they can generate a variety of geologically realistic facies models constrained by well data interpretations. This geomodelling approach using GANs has been tested on models of both complex fluvial depositional systems and carbonate reservoirs that exhibit progradational and aggradational trends. The results demonstrate that this deep learning-driven modeling approach can capture more realistic facies architectures and associations than existing geostatistical modeling methods, which often fail to reproduce heterogeneous nonstationary sedimentary facies with apparent depositional trend.&quot;,&quot;publisher&quot;:&quot;China University of Petroleum Beijing&quot;,&quot;issue&quot;:&quot;3&quot;,&quot;volume&quot;:&quot;16&quot;},&quot;isTemporary&quot;:false}],&quot;citationTag&quot;:&quot;MENDELEY_CITATION_v3_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&quot;},{&quot;citationID&quot;:&quot;MENDELEY_CITATION_a44aebb2-1d27-48cf-8df6-3d3b53b447c3&quot;,&quot;properties&quot;:{&quot;noteIndex&quot;:0},&quot;isEdited&quot;:false,&quot;manualOverride&quot;:{&quot;isManuallyOverridden&quot;:false,&quot;citeprocText&quot;:&quot;(Chan &amp;#38; Elsheikh, 2019; Misra et al., 2022)&quot;,&quot;manualOverrideText&quot;:&quot;&quot;},&quot;citationItems&quot;:[{&quot;id&quot;:&quot;7328bed1-ffc5-3c16-959e-ee9a84d0ab80&quot;,&quot;itemData&quot;:{&quot;type&quot;:&quot;article-journal&quot;,&quot;id&quot;:&quot;7328bed1-ffc5-3c16-959e-ee9a84d0ab80&quot;,&quot;title&quot;:&quot;Deep Learning Assisted Extremely Low-Dimensional Representation of Subsurface Earth&quot;,&quot;author&quot;:[{&quot;family&quot;:&quot;Misra&quot;,&quot;given&quot;:&quot;Siddharth&quot;,&quot;parse-names&quot;:false,&quot;dropping-particle&quot;:&quot;&quot;,&quot;non-dropping-particle&quot;:&quot;&quot;},{&quot;family&quot;:&quot;Falola&quot;,&quot;given&quot;:&quot;Yusuf&quot;,&quot;parse-names&quot;:false,&quot;dropping-particle&quot;:&quot;&quot;,&quot;non-dropping-particle&quot;:&quot;&quot;},{&quot;family&quot;:&quot;Churilova&quot;,&quot;given&quot;:&quot;Polina&quot;,&quot;parse-names&quot;:false,&quot;dropping-particle&quot;:&quot;&quot;,&quot;non-dropping-particle&quot;:&quot;&quot;},{&quot;family&quot;:&quot;Liu&quot;,&quot;given&quot;:&quot;Rui&quot;,&quot;parse-names&quot;:false,&quot;dropping-particle&quot;:&quot;&quot;,&quot;non-dropping-particle&quot;:&quot;&quot;},{&quot;family&quot;:&quot;Huang&quot;,&quot;given&quot;:&quot;Chung-Kan&quot;,&quot;parse-names&quot;:false,&quot;dropping-particle&quot;:&quot;&quot;,&quot;non-dropping-particle&quot;:&quot;&quot;},{&quot;family&quot;:&quot;Delgado&quot;,&quot;given&quot;:&quot;Jose  F.&quot;,&quot;parse-names&quot;:false,&quot;dropping-particle&quot;:&quot;&quot;,&quot;non-dropping-particle&quot;:&quot;&quot;}],&quot;container-title&quot;:&quot;SSRN Electronic Journal&quot;,&quot;accessed&quot;:{&quot;date-parts&quot;:[[2023,2,8]]},&quot;DOI&quot;:&quot;10.2139/SSRN.4196705&quot;,&quot;URL&quot;:&quot;https://papers.ssrn.com/abstract=4196705&quot;,&quot;issued&quot;:{&quot;date-parts&quot;:[[2022,8,23]]},&quot;publisher&quot;:&quot;Elsevier BV&quot;,&quot;container-title-short&quot;:&quot;&quot;},&quot;isTemporary&quot;:false},{&quot;id&quot;:&quot;77805e29-823b-3de6-a5c1-3faadd68f248&quot;,&quot;itemData&quot;:{&quot;type&quot;:&quot;article-journal&quot;,&quot;id&quot;:&quot;77805e29-823b-3de6-a5c1-3faadd68f248&quot;,&quot;title&quot;:&quot;Parametric generation of conditional geological realizations using generative neural networks&quot;,&quot;author&quot;:[{&quot;family&quot;:&quot;Chan&quot;,&quot;given&quot;:&quot;Shing&quot;,&quot;parse-names&quot;:false,&quot;dropping-particle&quot;:&quot;&quot;,&quot;non-dropping-particle&quot;:&quot;&quot;},{&quot;family&quot;:&quot;Elsheikh&quot;,&quot;given&quot;:&quot;Ahmed H.&quot;,&quot;parse-names&quot;:false,&quot;dropping-particle&quot;:&quot;&quot;,&quot;non-dropping-particle&quot;:&quot;&quot;}],&quot;container-title&quot;:&quot;Computational Geosciences&quot;,&quot;container-title-short&quot;:&quot;Comput Geosci&quot;,&quot;accessed&quot;:{&quot;date-parts&quot;:[[2023,2,8]]},&quot;DOI&quot;:&quot;10.1007/S10596-019-09850-7/FIGURES/18&quot;,&quot;ISSN&quot;:&quot;15731499&quot;,&quot;URL&quot;:&quot;https://link.springer.com/article/10.1007/s10596-019-09850-7&quot;,&quot;issued&quot;:{&quot;date-parts&quot;:[[2019,10,1]]},&quot;page&quot;:&quot;925-952&quot;,&quot;abstract&quot;:&quot;Deep learning techniques are increasingly being considered for geological applications where—much like in computer vision—the challenges are characterized by high-dimensional spatial data dominated by multipoint statistics. In particular, a novel technique called generative adversarial networks has been recently studied for geological parametrization and synthesis, obtaining very impressive results that are at least qualitatively competitive with previous methods. The method obtains a neural network parametrization of the geology—so-called a generator—that is capable of reproducing very complex geological patterns with dimensionality reduction of several orders of magnitude. Subsequent works have addressed the conditioning task, i.e., using the generator to generate realizations honoring spatial observations (hard data). The current approaches, however, do not provide a parametrization of the conditional generation process. In this work, we propose a method to obtain a parametrization for direct generation of conditional realizations. The main idea is to simply extend the existing generator network by stacking a second inference network that learns to perform the conditioning. This inference network is a neural network trained to sample a posterior distribution derived using a Bayesian formulation of the conditioning task. The resulting extended neural network thus provides the conditional parametrization. Our method is assessed on a benchmark image of binary channelized subsurface, obtaining very promising results for a wide variety of conditioning configurations.&quot;,&quot;publisher&quot;:&quot;Springer International Publishing&quot;,&quot;issue&quot;:&quot;5&quot;,&quot;volume&quot;:&quot;23&quot;},&quot;isTemporary&quot;:false}],&quot;citationTag&quot;:&quot;MENDELEY_CITATION_v3_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&quot;},{&quot;citationID&quot;:&quot;MENDELEY_CITATION_6d32ff5a-1310-4115-b9e0-e71873aec0d8&quot;,&quot;properties&quot;:{&quot;noteIndex&quot;:0},&quot;isEdited&quot;:false,&quot;manualOverride&quot;:{&quot;isManuallyOverridden&quot;:false,&quot;citeprocText&quot;:&quot;(Alsulaimani &amp;#38; Wheeler, 2021)&quot;,&quot;manualOverrideText&quot;:&quot;&quot;},&quot;citationItems&quot;:[{&quot;id&quot;:&quot;4f903731-56a2-3586-af68-5100423222b5&quot;,&quot;itemData&quot;:{&quot;type&quot;:&quot;article-journal&quot;,&quot;id&quot;:&quot;4f903731-56a2-3586-af68-5100423222b5&quot;,&quot;title&quot;:&quot;Reduced-Order Modeling for Multiphase Flow Using a Physics-Based Deep Learning&quot;,&quot;author&quot;:[{&quot;family&quot;:&quot;Alsulaimani&quot;,&quot;given&quot;:&quot;Thamer&quot;,&quot;parse-names&quot;:false,&quot;dropping-particle&quot;:&quot;&quot;,&quot;non-dropping-particle&quot;:&quot;&quot;},{&quot;family&quot;:&quot;Wheeler&quot;,&quot;given&quot;:&quot;Mary&quot;,&quot;parse-names&quot;:false,&quot;dropping-particle&quot;:&quot;&quot;,&quot;non-dropping-particle&quot;:&quot;&quot;}],&quot;container-title&quot;:&quot;SPE Reservoir Simulation Conference&quot;,&quot;accessed&quot;:{&quot;date-parts&quot;:[[2023,2,8]]},&quot;DOI&quot;:&quot;10.2118/203965-MS&quot;,&quot;ISBN&quot;:&quot;9781613997475&quot;,&quot;URL&quot;:&quot;/spersc/proceedings-abstract/21RSC/1-21RSC/470743&quot;,&quot;issued&quot;:{&quot;date-parts&quot;:[[2021,10,19]]},&quot;abstract&quot;:&quot;Reservoir simulation is the most widely used tool for oil and gas production forecasting and reservoir management. Solving a large-scale system of nonlinear differential equations every timestep can be computationally expensive. In this work, we present a two-phase physics-constrained deep-learning reduced-order model as a surrogate model for subsurface flow production forecast. The implemented deep learning model is a physics-guided encoder-decoder, constructed based on the Embed-to-Control (E2C) framework. In our implementation, the E2C works in a way analogous to Proper Orthogonal Decomposition combined with Discrete Empirical Interpolation Method (POD-DEIM) or Trajectory PieceWise Linearization approach (POD-TPWL). The E2C-Reduced-order model (ROM) involves projecting the system from a high-dimensional space into a low-dimensional subspace using the encoder-decoder, approximating the progression of the system from one timestep to the next using a linear transition model, and finally projecting the system back to high-dimensional space using the encoder-decoder. To guarantee mass conservation, we adopt the Finite Elements Mixed Formulation in the neural network's loss function combined with the original data-based loss function. Training simulations are generated using a full-physics reservoir simulator (IPARS). High-fidelity pressure, velocity, and saturation solution snapshot at constant time intervals are taken as training input to the neural network. After training, the model is tested over large variations of well control settings. Accurate pressure and saturation solutions are predicted along with the injection and production well quantities using the proposed approach. Errors in the predicted quantities of interest are reduced with the increase in the number of training simulations used. Although it required a large number of training simulations for the offline (training) step, the model achieved a significant speedup in the online stage compared to the full physics model. Considering the overall computational cost, this ROM model is proper for cases when a large number of simulations are required like in the case of production optimization and uncertainty assessments. The proposed approach shows the capability of the deep-learning reduced-order model to accurately predict multiphase flow behavior such as well quantities, and global pressure and saturation fields. The model honors mass conservation and the underlying physics laws, which many existing approaches don't take into direct consideration.&quot;,&quot;publisher&quot;:&quot;OnePetro&quot;,&quot;container-title-short&quot;:&quot;&quot;},&quot;isTemporary&quot;:false}],&quot;citationTag&quot;:&quot;MENDELEY_CITATION_v3_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&quot;},{&quot;citationID&quot;:&quot;MENDELEY_CITATION_2adc5abe-9b59-468e-8dbb-fe24b1509b8e&quot;,&quot;properties&quot;:{&quot;noteIndex&quot;:0},&quot;isEdited&quot;:false,&quot;manualOverride&quot;:{&quot;isManuallyOverridden&quot;:false,&quot;citeprocText&quot;:&quot;(Rezaee &amp;#38; Ekundayo, 2022; Yan et al., 2022)&quot;,&quot;manualOverrideText&quot;:&quot;&quot;},&quot;citationItems&quot;:[{&quot;id&quot;:&quot;a67bd55a-8f04-3bfd-b50c-3bd002fb95e2&quot;,&quot;itemData&quot;:{&quot;type&quot;:&quot;article-journal&quot;,&quot;id&quot;:&quot;a67bd55a-8f04-3bfd-b50c-3bd002fb95e2&quot;,&quot;title&quot;:&quot;Permeability Prediction Using Machine Learning Methods for the CO2 Injectivity of the Precipice Sandstone in Surat Basin, Australia&quot;,&quot;author&quot;:[{&quot;family&quot;:&quot;Rezaee&quot;,&quot;given&quot;:&quot;Reza&quot;,&quot;parse-names&quot;:false,&quot;dropping-particle&quot;:&quot;&quot;,&quot;non-dropping-particle&quot;:&quot;&quot;},{&quot;family&quot;:&quot;Ekundayo&quot;,&quot;given&quot;:&quot;Jamiu&quot;,&quot;parse-names&quot;:false,&quot;dropping-particle&quot;:&quot;&quot;,&quot;non-dropping-particle&quot;:&quot;&quot;}],&quot;container-title&quot;:&quot;Energies&quot;,&quot;container-title-short&quot;:&quot;Energies (Basel)&quot;,&quot;accessed&quot;:{&quot;date-parts&quot;:[[2023,2,8]]},&quot;DOI&quot;:&quot;10.3390/EN15062053&quot;,&quot;ISSN&quot;:&quot;1996-1073&quot;,&quot;URL&quot;:&quot;https://www.mdpi.com/1996-1073/15/6/2053/htm&quot;,&quot;issued&quot;:{&quot;date-parts&quot;:[[2022,3,11]]},&quot;page&quot;:&quot;2053&quot;,&quot;abstract&quot;:&quot;This paper presents the results of a research project which investigated permeability prediction for the Precipice Sandstone of the Surat Basin. Machine learning techniques were used for permeability estimation based on multiple wireline logs. This information improves the prediction of CO2 injectivity in this formation. Well logs and core data were collected from 5 boreholes in the Surat Basin, where extensive core data and complete sets of conventional well logs exist for the Precipice Sandstone. Four different machine learning (ML) techniques, including Random Forest (RF), Artificial neural network (ANN), Gradient Boosting Regressor (GBR), and Support Vector Regressor (SVR), were independently trained with a wide range of hyper-parameters to ensure that not only is the best model selected, but also the right combination of model parameters is selected. Cross-validation for 20 different combinations of the seven available input logs was used for this study. Based on the performances in the validation and blind testing phases, the ANN with all seven logs used as input was found to give the best performance in predicting permeability for the Precipice Sandstone with the coefficient of determination (R2) of about 0.93 and 0.87 for the training and blind data sets respectively. Multi-regression analysis also appears to be a successful approach to calculate reservoir permeability for the Precipice Sandstone. Models with a complete set of well logs can generate reservoir permeability with R2 of more than 90%.&quot;,&quot;publisher&quot;:&quot;Multidisciplinary Digital Publishing Institute&quot;,&quot;issue&quot;:&quot;6&quot;,&quot;volume&quot;:&quot;15&quot;},&quot;isTemporary&quot;:false},{&quot;id&quot;:&quot;24ddc167-37e7-3f7e-9375-9037f1ea3a93&quot;,&quot;itemData&quot;:{&quot;type&quot;:&quot;article-journal&quot;,&quot;id&quot;:&quot;24ddc167-37e7-3f7e-9375-9037f1ea3a93&quot;,&quot;title&quot;:&quot;Improving deep learning performance for predicting large-scale geological CO2 sequestration modeling through feature coarsening&quot;,&quot;author&quot;:[{&quot;family&quot;:&quot;Yan&quot;,&quot;given&quot;:&quot;Bicheng&quot;,&quot;parse-names&quot;:false,&quot;dropping-particle&quot;:&quot;&quot;,&quot;non-dropping-particle&quot;:&quot;&quot;},{&quot;family&quot;:&quot;Harp&quot;,&quot;given&quot;:&quot;Dylan Robert&quot;,&quot;parse-names&quot;:false,&quot;dropping-particle&quot;:&quot;&quot;,&quot;non-dropping-particle&quot;:&quot;&quot;},{&quot;family&quot;:&quot;Chen&quot;,&quot;given&quot;:&quot;Bailian&quot;,&quot;parse-names&quot;:false,&quot;dropping-particle&quot;:&quot;&quot;,&quot;non-dropping-particle&quot;:&quot;&quot;},{&quot;family&quot;:&quot;Pawar&quot;,&quot;given&quot;:&quot;Rajesh J.&quot;,&quot;parse-names&quot;:false,&quot;dropping-particle&quot;:&quot;&quot;,&quot;non-dropping-particle&quot;:&quot;&quot;}],&quot;container-title&quot;:&quot;Scientific Reports&quot;,&quot;container-title-short&quot;:&quot;Sci Rep&quot;,&quot;accessed&quot;:{&quot;date-parts&quot;:[[2023,2,8]]},&quot;DOI&quot;:&quot;10.1038/s41598-022-24774-6&quot;,&quot;ISBN&quot;:&quot;0123456789&quot;,&quot;ISSN&quot;:&quot;2045-2322&quot;,&quot;PMID&quot;:&quot;36450838&quot;,&quot;URL&quot;:&quot;https://www.nature.com/articles/s41598-022-24774-6&quot;,&quot;issued&quot;:{&quot;date-parts&quot;:[[2022,11,30]]},&quot;page&quot;:&quot;1-12&quot;,&quot;abstract&quot;:&quot;Physics-based reservoir simulation for fluid flow in porous media is a numerical simulation method to predict the temporal-spatial patterns of state variables (e.g. pressure p) in porous media, and usually requires prohibitively high computational expense due to its non-linearity and the large number of degrees of freedom (DoF). This work describes a deep learning (DL) workflow to predict the pressure evolution as fluid flows in large-scale 3-dimensional(3D) heterogeneous porous media. In particular, we develop an efficient feature coarsening technique to extract the most representative information and perform the training and prediction of DL at the coarse scale, and further recover the resolution at the fine scale by spatial interpolation. We validate the DL approach to predict pressure field against physics-based simulation data for a field-scale 3D geologic $$CO_2$$ sequestration reservoir model. We evaluate the impact of feature coarsening on DL performance, and observe that the feature coarsening not only decreases the training time by $$&amp;gt;74\\%$$ and reduces the memory consumption by $$&amp;gt;75\\%$$ , but also maintains temporal error $$0.63\\%$$ on average. Besides, the DL workflow provides predictive efficiency with 1406 times speedup compared to physics-based numerical simulation. The key findings from this research significantly improve the training and prediction efficiency of deep learning model to deal with large-scale heterogeneous reservoir models, and thus it can also be further applied to accelerate workflows of history matching and reservoir optimization for close-loop reservoir management.&quot;,&quot;publisher&quot;:&quot;Nature Publishing Group&quot;,&quot;issue&quot;:&quot;1&quot;,&quot;volume&quot;:&quot;12&quot;},&quot;isTemporary&quot;:false}],&quot;citationTag&quot;:&quot;MENDELEY_CITATION_v3_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&quot;},{&quot;citationID&quot;:&quot;MENDELEY_CITATION_85edcfe0-e93e-42f7-aee2-e79f965a2085&quot;,&quot;properties&quot;:{&quot;noteIndex&quot;:0},&quot;isEdited&quot;:false,&quot;manualOverride&quot;:{&quot;isManuallyOverridden&quot;:false,&quot;citeprocText&quot;:&quot;(S. Jiang et al., 2021)&quot;,&quot;manualOverrideText&quot;:&quot;&quot;},&quot;citationItems&quot;:[{&quot;id&quot;:&quot;a8dad101-71f4-3560-917d-7cefe996f5f6&quot;,&quot;itemData&quot;:{&quot;type&quot;:&quot;article-journal&quot;,&quot;id&quot;:&quot;a8dad101-71f4-3560-917d-7cefe996f5f6&quot;,&quot;title&quot;:&quot;Data-Space Inversion With a Recurrent Autoencoder for Naturally Fractured Systems&quot;,&quot;author&quot;:[{&quot;family&quot;:&quot;Jiang&quot;,&quot;given&quot;:&quot;Su&quot;,&quot;parse-names&quot;:false,&quot;dropping-particle&quot;:&quot;&quot;,&quot;non-dropping-particle&quot;:&quot;&quot;},{&quot;family&quot;:&quot;Hui&quot;,&quot;given&quot;:&quot;Mun Hong&quot;,&quot;parse-names&quot;:false,&quot;dropping-particle&quot;:&quot;&quot;,&quot;non-dropping-particle&quot;:&quot;&quot;},{&quot;family&quot;:&quot;Durlofsky&quot;,&quot;given&quot;:&quot;Louis J.&quot;,&quot;parse-names&quot;:false,&quot;dropping-particle&quot;:&quot;&quot;,&quot;non-dropping-particle&quot;:&quot;&quot;}],&quot;container-title&quot;:&quot;Frontiers in Applied Mathematics and Statistics&quot;,&quot;container-title-short&quot;:&quot;Front Appl Math Stat&quot;,&quot;accessed&quot;:{&quot;date-parts&quot;:[[2023,2,8]]},&quot;DOI&quot;:&quot;10.3389/FAMS.2021.686754/BIBTEX&quot;,&quot;ISSN&quot;:&quot;22974687&quot;,&quot;issued&quot;:{&quot;date-parts&quot;:[[2021,7,12]]},&quot;page&quot;:&quot;41&quot;,&quot;abstract&quot;:&quot;Data-space inversion (DSI) is a data assimilation procedure that directly generates posterior flow predictions, for time series of interest, without calibrating model parameters. No forward flow simulation is performed in the data assimilation process. DSI instead uses the prior data generated by performing (Formula presented.) simulations on prior geomodel realizations. Data parameterization is useful in the DSI framework as it enables representation of the correlated time-series data quantities in terms of low-dimensional latent-space variables. In this work, a recently developed parameterization based on a recurrent autoencoder (RAE) is applied with DSI for a real naturally fractured reservoir. The parameterization, involving the use of a recurrent neural network and an autoencoder, is able to capture important correlations in the time-series data. RAE training is accomplished using flow simulation results for 1,350 prior model realizations. An ensemble smoother with multiple data assimilation (ESMDA) is applied to provide posterior DSI data samples. The modeling in this work is much more complex than that considered in previous DSI studies as it includes multiple 3D discrete fracture realizations, three-phase flow, tracer injection and production, and complicated field-management logic leading to frequent well shut-in and reopening. Results for the reconstruction of new simulation data (not seen in training), using both the RAE-based parameterization and a simpler approach based on principal component analysis (PCA) with histogram transformation, are presented. The RAE-based procedure is shown to provide better accuracy for these data reconstructions. Detailed posterior DSI results are then presented for a particular “true” model (which is outside the prior ensemble), and summary results are provided for five additional “true” models that are consistent with the prior ensemble. These results again demonstrate the advantages of DSI with RAE-based parameterization for this challenging fractured reservoir case.&quot;,&quot;publisher&quot;:&quot;Frontiers Media S.A.&quot;,&quot;volume&quot;:&quot;7&quot;},&quot;isTemporary&quot;:false}],&quot;citationTag&quot;:&quot;MENDELEY_CITATION_v3_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&quot;},{&quot;citationID&quot;:&quot;MENDELEY_CITATION_016ef343-a6c9-4e44-b5ff-7d48422532f5&quot;,&quot;properties&quot;:{&quot;noteIndex&quot;:0},&quot;isEdited&quot;:false,&quot;manualOverride&quot;:{&quot;isManuallyOverridden&quot;:false,&quot;citeprocText&quot;:&quot;(Razak et al., 2022)&quot;,&quot;manualOverrideText&quot;:&quot;&quot;},&quot;citationItems&quot;:[{&quot;id&quot;:&quot;605196f1-cce9-3b3e-9733-c8db9b63232a&quot;,&quot;itemData&quot;:{&quot;type&quot;:&quot;article-journal&quot;,&quot;id&quot;:&quot;605196f1-cce9-3b3e-9733-c8db9b63232a&quot;,&quot;title&quot;:&quot;Latent-space inversion (LSI): a deep learning framework for inverse mapping of subsurface flow data&quot;,&quot;author&quot;:[{&quot;family&quot;:&quot;Razak&quot;,&quot;given&quot;:&quot;Syamil Mohd&quot;,&quot;parse-names&quot;:false,&quot;dropping-particle&quot;:&quot;&quot;,&quot;non-dropping-particle&quot;:&quot;&quot;},{&quot;family&quot;:&quot;Jiang&quot;,&quot;given&quot;:&quot;Anyue&quot;,&quot;parse-names&quot;:false,&quot;dropping-particle&quot;:&quot;&quot;,&quot;non-dropping-particle&quot;:&quot;&quot;},{&quot;family&quot;:&quot;Behnam Jafarpour&quot;,&quot;given&quot;:&quot;·&quot;,&quot;parse-names&quot;:false,&quot;dropping-particle&quot;:&quot;&quot;,&quot;non-dropping-particle&quot;:&quot;&quot;}],&quot;container-title&quot;:&quot;Computational Geoscience&quot;,&quot;accessed&quot;:{&quot;date-parts&quot;:[[2023,2,8]]},&quot;DOI&quot;:&quot;10.1007/s10596-021-10104-8&quot;,&quot;URL&quot;:&quot;https://doi.org/10.1007/s10596-021-10104-8&quot;,&quot;issued&quot;:{&quot;date-parts&quot;:[[2022,11,22]]},&quot;page&quot;:&quot;71-99&quot;,&quot;abstract&quot;:&quot;This paper presents Latent-Space Inversion (LSI) as a new data-informed inversion and parameterization framework where dimensionality reduction is tailored to flow physics that governs the behavior of subsurface systems. Inverse modeling in hydrogeology and petroleum engineering involves minimizing the mismatch between observed and simulated data from a set of prior models. A myriad of approaches has been developed to accomplish this goal over the years, and their performance is dependent on the effectiveness of parameterization and the capability of data conditioning technique. We demonstrate LSI as a more robust and efficient approach for calibration of subsurface model over traditional approaches where dimensionality reduction of model parameters is done independently (decoupled) of flow data integration. LSI provides a compact description of the parameters in a latent space that does not only exploit the redundancy of large-scale geologic features but also retain features that are sensitive to flow data. Motivated by recent advances in machine learning research, LSI architecture involves a pair of deep convolutional autoencoders that are coupled to jointly extract spatial geologic features in subsurface models and temporal trends in flow data. The LSI architecture is trained offline using prior model realizations and their corresponding simulated flow responses (as training data) to effectively represent the model and data and to learn the complex nonlinear inverse mapping between data and model. Once field data becomes available, calibrated models can be rapidly obtained using the trained LSI architecture. The resulting data-informed model latent space can be explored to allow the generation of an ensemble of calibrated model realizations around the inversion solution. This is especially useful when observed data is noisy and multiple inversion solutions can be accepted within the noise range. We present several inversion examples to illustrate the performance of LSI and to discuss the advantages and limitations of data-driven inversion approaches compared to the conventional inverse modelling formulations.&quot;,&quot;volume&quot;:&quot;26&quot;,&quot;container-title-short&quot;:&quot;&quot;},&quot;isTemporary&quot;:false}],&quot;citationTag&quot;:&quot;MENDELEY_CITATION_v3_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&quot;},{&quot;citationID&quot;:&quot;MENDELEY_CITATION_c6ce7040-817f-4675-b5ec-5b92620be1e8&quot;,&quot;properties&quot;:{&quot;noteIndex&quot;:0},&quot;isEdited&quot;:false,&quot;manualOverride&quot;:{&quot;isManuallyOverridden&quot;:false,&quot;citeprocText&quot;:&quot;(Brankovic et al., 2021)&quot;,&quot;manualOverrideText&quot;:&quot;&quot;},&quot;citationItems&quot;:[{&quot;id&quot;:&quot;e73252b1-9115-39f0-81ad-38f1d913e2c1&quot;,&quot;itemData&quot;:{&quot;type&quot;:&quot;article-journal&quot;,&quot;id&quot;:&quot;e73252b1-9115-39f0-81ad-38f1d913e2c1&quot;,&quot;title&quot;:&quot;A Machine Learning-Based Seismic Data Compression and Interpretation Using a Novel Shifted-Matrix Decomposition Algorithm&quot;,&quot;author&quot;:[{&quot;family&quot;:&quot;Brankovic&quot;,&quot;given&quot;:&quot;Milan&quot;,&quot;parse-names&quot;:false,&quot;dropping-particle&quot;:&quot;&quot;,&quot;non-dropping-particle&quot;:&quot;&quot;},{&quot;family&quot;:&quot;Gildin&quot;,&quot;given&quot;:&quot;Eduardo&quot;,&quot;parse-names&quot;:false,&quot;dropping-particle&quot;:&quot;&quot;,&quot;non-dropping-particle&quot;:&quot;&quot;},{&quot;family&quot;:&quot;Gibson&quot;,&quot;given&quot;:&quot;Richard L.&quot;,&quot;parse-names&quot;:false,&quot;dropping-particle&quot;:&quot;&quot;,&quot;non-dropping-particle&quot;:&quot;&quot;},{&quot;family&quot;:&quot;Everett&quot;,&quot;given&quot;:&quot;Mark E.&quot;,&quot;parse-names&quot;:false,&quot;dropping-particle&quot;:&quot;&quot;,&quot;non-dropping-particle&quot;:&quot;&quot;}],&quot;container-title&quot;:&quot;Applied Sciences&quot;,&quot;accessed&quot;:{&quot;date-parts&quot;:[[2023,2,8]]},&quot;DOI&quot;:&quot;10.3390/APP11114874&quot;,&quot;ISSN&quot;:&quot;2076-3417&quot;,&quot;URL&quot;:&quot;https://www.mdpi.com/2076-3417/11/11/4874/htm&quot;,&quot;issued&quot;:{&quot;date-parts&quot;:[[2021,5,26]]},&quot;page&quot;:&quot;4874&quot;,&quot;abstract&quot;:&quot;Seismic data provides integral information in geophysical exploration, for locating hydrocarbon rich areas as well as for fracture monitoring during well stimulation. Because of its high frequency acquisition rate and dense spatial sampling, distributed acoustic sensing (DAS) has seen increasing application in microseimic monitoring. Given large volumes of data to be analyzed in real-time and impractical memory and storage requirements, fast compression and accurate interpretation methods are necessary for real-time monitoring campaigns using DAS. In response to the developments in data acquisition, we have created shifted-matrix decomposition (SMD) to compress seismic data by storing it into pairs of singular vectors coupled with shift vectors. This is achieved by shifting the columns of a matrix of seismic data before applying singular value decomposition (SVD) to it to extract a pair of singular vectors. The purpose of SMD is data denoising as well as compression, as reconstructing seismic data from its compressed form creates a denoised version of the original data. By analyzing the data in its compressed form, we can also run signal detection and velocity estimation analysis. Therefore, the developed algorithm can simultaneously compress and denoise seismic data while also analyzing compressed data to estimate signal presence and wave velocities. To show its efficiency, we compare SMD to local SVD and structure-oriented SVD, which are similar SVD-based methods used only for denoising seismic data. While the development of SMD is motivated by the increasing use of DAS, SMD can be applied to any seismic data obtained from a large number of receivers. For example, here we present initial applications of SMD to readily available marine seismic data.&quot;,&quot;publisher&quot;:&quot;Multidisciplinary Digital Publishing Institute&quot;,&quot;volume&quot;:&quot;11&quot;,&quot;container-title-short&quot;:&quot;&quot;},&quot;isTemporary&quot;:false}],&quot;citationTag&quot;:&quot;MENDELEY_CITATION_v3_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&quot;},{&quot;citationID&quot;:&quot;MENDELEY_CITATION_f9fc3cf1-44b9-42c5-85b4-85d1a86df383&quot;,&quot;properties&quot;:{&quot;noteIndex&quot;:0},&quot;isEdited&quot;:false,&quot;manualOverride&quot;:{&quot;isManuallyOverridden&quot;:false,&quot;citeprocText&quot;:&quot;(A. Jiang &amp;#38; Jafarpour, 2019, 2021; S. Jiang &amp;#38; Durlofsky, 2023)&quot;,&quot;manualOverrideText&quot;:&quot;&quot;},&quot;citationItems&quot;:[{&quot;id&quot;:&quot;303ffdff-7428-3c79-a67e-643d35038e7a&quot;,&quot;itemData&quot;:{&quot;type&quot;:&quot;article-journal&quot;,&quot;id&quot;:&quot;303ffdff-7428-3c79-a67e-643d35038e7a&quot;,&quot;title&quot;:&quot;Inverting subsurface flow data for geologic scenarios selection with convolutional neural networks&quot;,&quot;author&quot;:[{&quot;family&quot;:&quot;Jiang&quot;,&quot;given&quot;:&quot;Anyue&quot;,&quot;parse-names&quot;:false,&quot;dropping-particle&quot;:&quot;&quot;,&quot;non-dropping-particle&quot;:&quot;&quot;},{&quot;family&quot;:&quot;Jafarpour&quot;,&quot;given&quot;:&quot;Behnam&quot;,&quot;parse-names&quot;:false,&quot;dropping-particle&quot;:&quot;&quot;,&quot;non-dropping-particle&quot;:&quot;&quot;}],&quot;container-title&quot;:&quot;Advances in Water Resources&quot;,&quot;container-title-short&quot;:&quot;Adv Water Resour&quot;,&quot;accessed&quot;:{&quot;date-parts&quot;:[[2023,2,8]]},&quot;DOI&quot;:&quot;10.1016/J.ADVWATRES.2020.103840&quot;,&quot;ISSN&quot;:&quot;03091708&quot;,&quot;issued&quot;:{&quot;date-parts&quot;:[[2021,3,1]]},&quot;abstract&quot;:&quot;Subsurface flow model calibration against dynamic response data is often constrained by a prior conceptual model of geologic scenario that specifies the expected spatial variability and geologic patterns in the solution. However, several sources of uncertainty exist in developing a conceptual geological model, including data limitation, process-based modeling assumptions, and subjective interpretations. Therefore, it is prudent to consider the uncertainty in geologic scenarios during model calibration and to utilize the flow response data in supporting or rejecting the proposed scenarios. We present a novel framework whereby dynamic response data is used to screen a set of proposed geologic scenarios by combining gradient-based inversion for feature extraction and convolutional neural networks for feature recognition. To compactly represent the salient features of each scenario, an extremely low-rank parameterization with the leading elements of the Principal Components Analysis (PCA) is adopted. The PCA basis elements of different scenarios are combined to define the search space for feature extraction, which is implemented via an iterative least-squares inversion formulation to match the observed data. The inversion solution is obtained by selectively combining the PCA representations from different scenarios, and contains the dominant spatial patterns that are needed to match the observed data. Feature recognition to identify the relevant geologic scenarios based on the reconstructed spatial solution of feature extraction inversion is performed using a pre-trained convolutional neural network (CNN). The method offers several advantages, including an efficient implementation that does not require extensive forward simulation runs, use of flow data to identify pertinent geologic scenarios, and the ability to combine geologic scenarios if supported by data. The performance of the proposed approach is evaluated using numerical experiments from pumping tests in groundwater aquifers.&quot;,&quot;publisher&quot;:&quot;Elsevier Ltd&quot;,&quot;volume&quot;:&quot;149&quot;},&quot;isTemporary&quot;:false},{&quot;id&quot;:&quot;1be696a5-be10-3159-acce-1c08e93724be&quot;,&quot;itemData&quot;:{&quot;type&quot;:&quot;article-journal&quot;,&quot;id&quot;:&quot;1be696a5-be10-3159-acce-1c08e93724be&quot;,&quot;title&quot;:&quot;Use of multifidelity training data and transfer learning for efficient construction of subsurface flow surrogate models&quot;,&quot;author&quot;:[{&quot;family&quot;:&quot;Jiang&quot;,&quot;given&quot;:&quot;Su&quot;,&quot;parse-names&quot;:false,&quot;dropping-particle&quot;:&quot;&quot;,&quot;non-dropping-particle&quot;:&quot;&quot;},{&quot;family&quot;:&quot;Durlofsky&quot;,&quot;given&quot;:&quot;Louis J.&quot;,&quot;parse-names&quot;:false,&quot;dropping-particle&quot;:&quot;&quot;,&quot;non-dropping-particle&quot;:&quot;&quot;}],&quot;container-title&quot;:&quot;Journal of Computational Physics&quot;,&quot;container-title-short&quot;:&quot;J Comput Phys&quot;,&quot;accessed&quot;:{&quot;date-parts&quot;:[[2023,2,8]]},&quot;DOI&quot;:&quot;10.1016/J.JCP.2022.111800&quot;,&quot;ISSN&quot;:&quot;10902716&quot;,&quot;issued&quot;:{&quot;date-parts&quot;:[[2023,2,1]]},&quot;abstract&quot;:&quot;In subsurface flow settings, data assimilation/history matching presents computational challenges because many high-fidelity models must be simulated. Various deep-learning-based surrogate modeling techniques have been developed to reduce the simulation costs associated with these applications. However, to construct data-driven surrogate models, several thousand high-fidelity simulation runs may be required to provide training samples, and these computations can make training prohibitively expensive. To address this issue, in this work we present a framework where most of the training simulations are performed on coarsened (low-fidelity) geomodels. These models are constructed using a flow-based upscaling method. The framework entails the use of a transfer-learning procedure, incorporated within an existing recurrent residual U-Net architecture, in which network training is accomplished in three steps. In the first step, where the bulk of the training is performed, only low-fidelity simulation results are used. The second and third steps, in which the output layer is trained and the overall network is fine-tuned, require a relatively small number of high-fidelity simulations. Here we use 2500 low-fidelity runs and 200 high-fidelity runs, which leads to about a 90% reduction in training simulation costs. The method is applied for two-phase subsurface flow in 3D channelized systems, with flow driven by wells. The surrogate model trained with multifidelity data is shown to be nearly as accurate as a reference surrogate trained with only high-fidelity data in predicting dynamic pressure and saturation fields in new geomodels. Importantly, the network provides results that are significantly more accurate than the low-fidelity simulations used for most of the training. The multifidelity surrogate is also applied for history matching using an ensemble-based procedure, where accuracy relative to reference results is again demonstrated.&quot;,&quot;publisher&quot;:&quot;Academic Press Inc.&quot;,&quot;volume&quot;:&quot;474&quot;},&quot;isTemporary&quot;:false},{&quot;id&quot;:&quot;754399a5-3db5-3c0f-83fd-0c571f1eaaff&quot;,&quot;itemData&quot;:{&quot;type&quot;:&quot;article-journal&quot;,&quot;id&quot;:&quot;754399a5-3db5-3c0f-83fd-0c571f1eaaff&quot;,&quot;title&quot;:&quot;Combining Regularized Convolutional Neural Networks with Production Data Integration for Geologic Scenario Selection&quot;,&quot;author&quot;:[{&quot;family&quot;:&quot;Jiang&quot;,&quot;given&quot;:&quot;Anyue&quot;,&quot;parse-names&quot;:false,&quot;dropping-particle&quot;:&quot;&quot;,&quot;non-dropping-particle&quot;:&quot;&quot;},{&quot;family&quot;:&quot;Jafarpour&quot;,&quot;given&quot;:&quot;Behnam&quot;,&quot;parse-names&quot;:false,&quot;dropping-particle&quot;:&quot;&quot;,&quot;non-dropping-particle&quot;:&quot;&quot;}],&quot;container-title&quot;:&quot;Proceedings - SPE Annual Technical Conference and Exhibition&quot;,&quot;accessed&quot;:{&quot;date-parts&quot;:[[2023,2,8]]},&quot;DOI&quot;:&quot;10.2118/196163-MS&quot;,&quot;ISBN&quot;:&quot;9781613996638&quot;,&quot;URL&quot;:&quot;/SPEATCE/proceedings-abstract/19ATCE/3-19ATCE/217710&quot;,&quot;issued&quot;:{&quot;date-parts&quot;:[[2019,9,23]]},&quot;abstract&quot;:&quot;Reservoir model calibration against dynamic response data is often constrained by a prior conceptual model of geologic scenario that specifies the expected types of spatial variability and features in the solution. However, geologists have significant uncertainty in developing a conceptual model, e.g., due to limited data, process-based modeling assumptions, and subjectivity. Therefore, it is prudent to consider the uncertainty in the geologic scenario when solving the model calibration problem as it will provide an opportunity to utilize the response data in supporting or rejecting the proposed scenarios. We present a new approach for geologic scenario identification based on dynamic response data by combining gradient-based inversion for feature extraction and a convolutional neural network for feature recognition. To compactly represent each scenario while ensuring data sensitivity, the approach relies on extremely low-rank parameterization of individual geologic scenarios based on the Principal Components Analysis (PCA). The PCA basis elements of each scenario are then combined to capture the salient features in any of the scenarios, or their possible combinations. An iterative least-squares formulation is then formulated to detect scenarios that are supported by the observed data. The inversion results in an approximate (smooth) spatial solution that contains the dominant spatial patterns. A pre-trained convolutional neural network (CNN) is then used to identify the relevant geologic scenarios based on the reconstructed spatial solution. Two main advantages of the workflow include: (i) the ability to combine different scenarios if supported by data, instead of evaluating individual scenarios, and (ii) efficient gradient-based implementation that does not require extensive forward simulation runs. In addition, the training of CNN is implemented using only geologic realizations without requiring additional reservoir simulation. The performance of the workflow is evaluated using tomographic inversion and model calibration in fluvial reservoirs.&quot;,&quot;publisher&quot;:&quot;OnePetro&quot;,&quot;volume&quot;:&quot;September&quot;,&quot;container-title-short&quot;:&quot;&quot;},&quot;isTemporary&quot;:false}],&quot;citationTag&quot;:&quot;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02A55-AEC1-485C-8EDB-6ED9E48F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Morales</dc:creator>
  <cp:keywords/>
  <dc:description/>
  <cp:lastModifiedBy>Pyrcz, Michael</cp:lastModifiedBy>
  <cp:revision>203</cp:revision>
  <dcterms:created xsi:type="dcterms:W3CDTF">2023-02-16T04:56:00Z</dcterms:created>
  <dcterms:modified xsi:type="dcterms:W3CDTF">2023-03-21T22:29:00Z</dcterms:modified>
</cp:coreProperties>
</file>